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BCCB1" w14:textId="27AE0453" w:rsidR="003415ED" w:rsidRPr="00060223" w:rsidRDefault="003415ED"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ins w:id="0" w:author="Author"/>
          <w:rFonts w:ascii="Times New Roman" w:eastAsia="Times New Roman" w:hAnsi="Times New Roman"/>
          <w:sz w:val="24"/>
          <w:szCs w:val="24"/>
          <w:lang w:val="en-US"/>
        </w:rPr>
      </w:pPr>
      <w:bookmarkStart w:id="1" w:name="_GoBack"/>
      <w:bookmarkEnd w:id="1"/>
      <w:r w:rsidRPr="00060223">
        <w:rPr>
          <w:rFonts w:ascii="Times New Roman" w:eastAsia="Times New Roman" w:hAnsi="Times New Roman"/>
          <w:sz w:val="24"/>
          <w:szCs w:val="24"/>
          <w:lang w:val="en-US"/>
        </w:rPr>
        <w:t>Social Networks in Spai</w:t>
      </w:r>
      <w:r w:rsidR="00870333" w:rsidRPr="00060223">
        <w:rPr>
          <w:rFonts w:ascii="Times New Roman" w:eastAsia="Times New Roman" w:hAnsi="Times New Roman"/>
          <w:sz w:val="24"/>
          <w:szCs w:val="24"/>
          <w:lang w:val="en-US"/>
        </w:rPr>
        <w:t xml:space="preserve">n: Twitter and Facebook </w:t>
      </w:r>
      <w:r w:rsidR="00F338E2" w:rsidRPr="00060223">
        <w:rPr>
          <w:rFonts w:ascii="Times New Roman" w:eastAsia="Times New Roman" w:hAnsi="Times New Roman"/>
          <w:sz w:val="24"/>
          <w:szCs w:val="24"/>
          <w:lang w:val="en-US"/>
        </w:rPr>
        <w:t xml:space="preserve">During </w:t>
      </w:r>
      <w:r w:rsidR="00870333" w:rsidRPr="00060223">
        <w:rPr>
          <w:rFonts w:ascii="Times New Roman" w:eastAsia="Times New Roman" w:hAnsi="Times New Roman"/>
          <w:sz w:val="24"/>
          <w:szCs w:val="24"/>
          <w:lang w:val="en-US"/>
        </w:rPr>
        <w:t>‘</w:t>
      </w:r>
      <w:r w:rsidR="00870333" w:rsidRPr="00060223">
        <w:rPr>
          <w:rFonts w:ascii="Times New Roman" w:eastAsia="Times New Roman" w:hAnsi="Times New Roman"/>
          <w:i/>
          <w:sz w:val="24"/>
          <w:szCs w:val="24"/>
          <w:lang w:val="en-US"/>
        </w:rPr>
        <w:t>La Crisis</w:t>
      </w:r>
      <w:r w:rsidR="00870333"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w:t>
      </w:r>
    </w:p>
    <w:p w14:paraId="0ABE9274" w14:textId="77777777" w:rsidR="00F338E2" w:rsidRPr="00060223" w:rsidRDefault="00F338E2"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p>
    <w:p w14:paraId="467BE022" w14:textId="755F102F" w:rsidR="007C5A2B" w:rsidRPr="00060223" w:rsidRDefault="007E3D1A"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b/>
          <w:sz w:val="24"/>
          <w:szCs w:val="24"/>
          <w:lang w:val="en-US"/>
        </w:rPr>
      </w:pPr>
      <w:r w:rsidRPr="00060223">
        <w:rPr>
          <w:rFonts w:ascii="Times New Roman" w:eastAsia="Times New Roman" w:hAnsi="Times New Roman"/>
          <w:b/>
          <w:sz w:val="24"/>
          <w:szCs w:val="24"/>
          <w:lang w:val="en-US"/>
        </w:rPr>
        <w:t>María del Carmen García Galer</w:t>
      </w:r>
      <w:r w:rsidR="007C5A2B" w:rsidRPr="00060223">
        <w:rPr>
          <w:rFonts w:ascii="Times New Roman" w:eastAsia="Times New Roman" w:hAnsi="Times New Roman"/>
          <w:b/>
          <w:sz w:val="24"/>
          <w:szCs w:val="24"/>
          <w:lang w:val="en-US"/>
        </w:rPr>
        <w:t>a</w:t>
      </w:r>
      <w:r w:rsidR="00F338E2" w:rsidRPr="00060223">
        <w:rPr>
          <w:rFonts w:ascii="Times New Roman" w:eastAsia="Times New Roman" w:hAnsi="Times New Roman"/>
          <w:b/>
          <w:sz w:val="24"/>
          <w:szCs w:val="24"/>
          <w:lang w:val="en-US"/>
        </w:rPr>
        <w:t>, Ph.D.</w:t>
      </w:r>
    </w:p>
    <w:p w14:paraId="5AFCBFDA" w14:textId="44352611" w:rsidR="00F338E2" w:rsidRPr="00060223" w:rsidRDefault="007C5A2B"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b/>
          <w:sz w:val="24"/>
          <w:szCs w:val="24"/>
          <w:lang w:val="en-US"/>
        </w:rPr>
      </w:pPr>
      <w:r w:rsidRPr="00060223">
        <w:rPr>
          <w:rFonts w:ascii="Times New Roman" w:eastAsia="Times New Roman" w:hAnsi="Times New Roman"/>
          <w:b/>
          <w:sz w:val="24"/>
          <w:szCs w:val="24"/>
          <w:lang w:val="en-US"/>
        </w:rPr>
        <w:t>University Rey Juan Carlos</w:t>
      </w:r>
      <w:r w:rsidR="00F338E2" w:rsidRPr="00060223">
        <w:rPr>
          <w:rFonts w:ascii="Times New Roman" w:eastAsia="Times New Roman" w:hAnsi="Times New Roman"/>
          <w:b/>
          <w:sz w:val="24"/>
          <w:szCs w:val="24"/>
          <w:lang w:val="en-US"/>
        </w:rPr>
        <w:t>, Madrid</w:t>
      </w:r>
    </w:p>
    <w:p w14:paraId="45EF65D4" w14:textId="150EE143" w:rsidR="00185C6E" w:rsidRPr="00060223" w:rsidRDefault="00F338E2"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hAnsi="Times New Roman"/>
          <w:color w:val="103CC0"/>
          <w:sz w:val="24"/>
          <w:szCs w:val="24"/>
          <w:u w:val="single" w:color="103CC0"/>
          <w:lang w:val="en-US"/>
        </w:rPr>
      </w:pPr>
      <w:r w:rsidRPr="00060223">
        <w:rPr>
          <w:rFonts w:ascii="Times New Roman" w:eastAsia="Times New Roman" w:hAnsi="Times New Roman"/>
          <w:b/>
          <w:sz w:val="24"/>
          <w:szCs w:val="24"/>
          <w:lang w:val="en-US"/>
        </w:rPr>
        <w:t xml:space="preserve">Email: </w:t>
      </w:r>
      <w:hyperlink r:id="rId11" w:history="1">
        <w:r w:rsidR="00185C6E" w:rsidRPr="00060223">
          <w:rPr>
            <w:rStyle w:val="Hyperlink"/>
            <w:rFonts w:ascii="Times New Roman" w:hAnsi="Times New Roman"/>
            <w:sz w:val="24"/>
            <w:szCs w:val="24"/>
            <w:lang w:val="en-US"/>
          </w:rPr>
          <w:t>carmen.garcia@urjc.es</w:t>
        </w:r>
      </w:hyperlink>
    </w:p>
    <w:p w14:paraId="2B659041" w14:textId="77777777" w:rsidR="00185C6E" w:rsidRPr="00060223" w:rsidRDefault="00185C6E"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p>
    <w:p w14:paraId="30AE8ABE" w14:textId="34F87EDD" w:rsidR="007E3D1A" w:rsidRPr="00060223" w:rsidRDefault="007E3D1A"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b/>
          <w:sz w:val="24"/>
          <w:szCs w:val="24"/>
          <w:lang w:val="en-US"/>
        </w:rPr>
      </w:pPr>
      <w:r w:rsidRPr="00060223">
        <w:rPr>
          <w:rFonts w:ascii="Times New Roman" w:eastAsia="Times New Roman" w:hAnsi="Times New Roman"/>
          <w:b/>
          <w:sz w:val="24"/>
          <w:szCs w:val="24"/>
          <w:lang w:val="en-US"/>
        </w:rPr>
        <w:t>Mercedes del Hoyo Hurtado</w:t>
      </w:r>
      <w:r w:rsidR="00F338E2" w:rsidRPr="00060223">
        <w:rPr>
          <w:rFonts w:ascii="Times New Roman" w:eastAsia="Times New Roman" w:hAnsi="Times New Roman"/>
          <w:b/>
          <w:sz w:val="24"/>
          <w:szCs w:val="24"/>
          <w:lang w:val="en-US"/>
        </w:rPr>
        <w:t>, Ph.D.</w:t>
      </w:r>
    </w:p>
    <w:p w14:paraId="58EF71B7" w14:textId="4602421A" w:rsidR="007C5A2B" w:rsidRPr="00060223" w:rsidRDefault="007C5A2B"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b/>
          <w:sz w:val="24"/>
          <w:szCs w:val="24"/>
          <w:lang w:val="en-US"/>
        </w:rPr>
      </w:pPr>
      <w:r w:rsidRPr="00060223">
        <w:rPr>
          <w:rFonts w:ascii="Times New Roman" w:eastAsia="Times New Roman" w:hAnsi="Times New Roman"/>
          <w:b/>
          <w:sz w:val="24"/>
          <w:szCs w:val="24"/>
          <w:lang w:val="en-US"/>
        </w:rPr>
        <w:t>University Rey Juan Carlos</w:t>
      </w:r>
      <w:r w:rsidR="00F338E2" w:rsidRPr="00060223">
        <w:rPr>
          <w:rFonts w:ascii="Times New Roman" w:eastAsia="Times New Roman" w:hAnsi="Times New Roman"/>
          <w:b/>
          <w:sz w:val="24"/>
          <w:szCs w:val="24"/>
          <w:lang w:val="en-US"/>
        </w:rPr>
        <w:t>, Madrid</w:t>
      </w:r>
    </w:p>
    <w:p w14:paraId="7B688BE1" w14:textId="76E482FB" w:rsidR="007C5A2B" w:rsidRPr="00060223" w:rsidRDefault="00F338E2"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sz w:val="24"/>
          <w:szCs w:val="24"/>
          <w:lang w:val="en-US"/>
        </w:rPr>
        <w:t xml:space="preserve">Email: </w:t>
      </w:r>
      <w:hyperlink r:id="rId12" w:history="1">
        <w:r w:rsidR="007C5A2B" w:rsidRPr="00060223">
          <w:rPr>
            <w:rStyle w:val="Hyperlink"/>
            <w:rFonts w:ascii="Times New Roman" w:eastAsia="Times New Roman" w:hAnsi="Times New Roman"/>
            <w:sz w:val="24"/>
            <w:szCs w:val="24"/>
            <w:lang w:val="en-US"/>
          </w:rPr>
          <w:t>mercedes.hoyo@urjc.es</w:t>
        </w:r>
      </w:hyperlink>
    </w:p>
    <w:p w14:paraId="72F17ED3" w14:textId="77777777" w:rsidR="00185C6E" w:rsidRPr="00060223" w:rsidRDefault="00185C6E"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p>
    <w:p w14:paraId="3005A26C" w14:textId="3C27A313" w:rsidR="007E3D1A" w:rsidRPr="00060223" w:rsidRDefault="007E3D1A"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b/>
          <w:sz w:val="24"/>
          <w:szCs w:val="24"/>
          <w:lang w:val="en-US"/>
        </w:rPr>
      </w:pPr>
      <w:r w:rsidRPr="00060223">
        <w:rPr>
          <w:rFonts w:ascii="Times New Roman" w:eastAsia="Times New Roman" w:hAnsi="Times New Roman"/>
          <w:b/>
          <w:sz w:val="24"/>
          <w:szCs w:val="24"/>
          <w:lang w:val="en-US"/>
        </w:rPr>
        <w:t>Jesús del Olmo Barbero</w:t>
      </w:r>
      <w:r w:rsidR="00F338E2" w:rsidRPr="00060223">
        <w:rPr>
          <w:rFonts w:ascii="Times New Roman" w:eastAsia="Times New Roman" w:hAnsi="Times New Roman"/>
          <w:b/>
          <w:sz w:val="24"/>
          <w:szCs w:val="24"/>
          <w:lang w:val="en-US"/>
        </w:rPr>
        <w:t>, Ph.D.</w:t>
      </w:r>
    </w:p>
    <w:p w14:paraId="346F8D26" w14:textId="5FAEB6CF" w:rsidR="007C5A2B" w:rsidRPr="00060223" w:rsidRDefault="007C5A2B" w:rsidP="007C5A2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b/>
          <w:sz w:val="24"/>
          <w:szCs w:val="24"/>
          <w:lang w:val="en-US"/>
        </w:rPr>
      </w:pPr>
      <w:r w:rsidRPr="00060223">
        <w:rPr>
          <w:rFonts w:ascii="Times New Roman" w:eastAsia="Times New Roman" w:hAnsi="Times New Roman"/>
          <w:b/>
          <w:sz w:val="24"/>
          <w:szCs w:val="24"/>
          <w:lang w:val="en-US"/>
        </w:rPr>
        <w:t>University Rey Juan Carlos</w:t>
      </w:r>
      <w:r w:rsidR="00F338E2" w:rsidRPr="00060223">
        <w:rPr>
          <w:rFonts w:ascii="Times New Roman" w:eastAsia="Times New Roman" w:hAnsi="Times New Roman"/>
          <w:b/>
          <w:sz w:val="24"/>
          <w:szCs w:val="24"/>
          <w:lang w:val="en-US"/>
        </w:rPr>
        <w:t>, Madrid</w:t>
      </w:r>
    </w:p>
    <w:p w14:paraId="6DEB094A" w14:textId="29913579" w:rsidR="007C5A2B" w:rsidRPr="00060223" w:rsidRDefault="00F338E2" w:rsidP="007C5A2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sz w:val="24"/>
          <w:szCs w:val="24"/>
          <w:lang w:val="en-US"/>
        </w:rPr>
        <w:t xml:space="preserve">Email: </w:t>
      </w:r>
      <w:hyperlink r:id="rId13" w:history="1">
        <w:r w:rsidR="007C5A2B" w:rsidRPr="00060223">
          <w:rPr>
            <w:rStyle w:val="Hyperlink"/>
            <w:rFonts w:ascii="Times New Roman" w:eastAsia="Times New Roman" w:hAnsi="Times New Roman"/>
            <w:sz w:val="24"/>
            <w:szCs w:val="24"/>
            <w:lang w:val="en-US"/>
          </w:rPr>
          <w:t>jesus.delolmo@urjc.es</w:t>
        </w:r>
      </w:hyperlink>
    </w:p>
    <w:p w14:paraId="73348B35" w14:textId="77777777" w:rsidR="007C5A2B" w:rsidRPr="00060223" w:rsidRDefault="007C5A2B" w:rsidP="007C5A2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p>
    <w:p w14:paraId="7D12576D" w14:textId="77777777" w:rsidR="007E3D1A" w:rsidRPr="00060223" w:rsidRDefault="007E3D1A"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p>
    <w:p w14:paraId="05C86C09" w14:textId="2C59B7E5" w:rsidR="003824F2" w:rsidRPr="00060223" w:rsidRDefault="003824F2"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b/>
          <w:sz w:val="24"/>
          <w:szCs w:val="24"/>
          <w:lang w:val="en-US"/>
        </w:rPr>
      </w:pPr>
      <w:r w:rsidRPr="00060223">
        <w:rPr>
          <w:rFonts w:ascii="Times New Roman" w:eastAsia="Times New Roman" w:hAnsi="Times New Roman"/>
          <w:b/>
          <w:sz w:val="24"/>
          <w:szCs w:val="24"/>
          <w:lang w:val="en-US"/>
        </w:rPr>
        <w:t>Abstract</w:t>
      </w:r>
    </w:p>
    <w:p w14:paraId="74E53E8D" w14:textId="48433ABE" w:rsidR="003415ED" w:rsidRPr="00060223" w:rsidRDefault="003824F2"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This article explores the </w:t>
      </w:r>
      <w:r w:rsidR="007E3D1A" w:rsidRPr="00060223">
        <w:rPr>
          <w:rFonts w:ascii="Times New Roman" w:eastAsia="Times New Roman" w:hAnsi="Times New Roman"/>
          <w:sz w:val="24"/>
          <w:szCs w:val="24"/>
          <w:lang w:val="en-US"/>
        </w:rPr>
        <w:t xml:space="preserve">use </w:t>
      </w:r>
      <w:r w:rsidRPr="00060223">
        <w:rPr>
          <w:rFonts w:ascii="Times New Roman" w:eastAsia="Times New Roman" w:hAnsi="Times New Roman"/>
          <w:sz w:val="24"/>
          <w:szCs w:val="24"/>
          <w:lang w:val="en-US"/>
        </w:rPr>
        <w:t xml:space="preserve">of social networks </w:t>
      </w:r>
      <w:r w:rsidR="00E4112D" w:rsidRPr="00060223">
        <w:rPr>
          <w:rFonts w:ascii="Times New Roman" w:eastAsia="Times New Roman" w:hAnsi="Times New Roman"/>
          <w:sz w:val="24"/>
          <w:szCs w:val="24"/>
          <w:lang w:val="en-US"/>
        </w:rPr>
        <w:t xml:space="preserve">for </w:t>
      </w:r>
      <w:r w:rsidRPr="00060223">
        <w:rPr>
          <w:rFonts w:ascii="Times New Roman" w:eastAsia="Times New Roman" w:hAnsi="Times New Roman"/>
          <w:sz w:val="24"/>
          <w:szCs w:val="24"/>
          <w:lang w:val="en-US"/>
        </w:rPr>
        <w:t>political participation in contemporary Spanish society.</w:t>
      </w:r>
      <w:r w:rsidR="003415ED" w:rsidRPr="00060223">
        <w:rPr>
          <w:rFonts w:ascii="Times New Roman" w:eastAsia="Times New Roman" w:hAnsi="Times New Roman"/>
          <w:sz w:val="24"/>
          <w:szCs w:val="24"/>
          <w:lang w:val="en-US"/>
        </w:rPr>
        <w:t xml:space="preserve"> </w:t>
      </w:r>
      <w:r w:rsidR="00E4112D" w:rsidRPr="00060223">
        <w:rPr>
          <w:rFonts w:ascii="Times New Roman" w:eastAsia="Times New Roman" w:hAnsi="Times New Roman"/>
          <w:sz w:val="24"/>
          <w:szCs w:val="24"/>
          <w:lang w:val="en-US"/>
        </w:rPr>
        <w:t>Online</w:t>
      </w:r>
      <w:r w:rsidR="0044591F" w:rsidRPr="00060223">
        <w:rPr>
          <w:rFonts w:ascii="Times New Roman" w:eastAsia="Times New Roman" w:hAnsi="Times New Roman"/>
          <w:sz w:val="24"/>
          <w:szCs w:val="24"/>
          <w:lang w:val="en-US"/>
        </w:rPr>
        <w:t xml:space="preserve"> social network</w:t>
      </w:r>
      <w:r w:rsidR="00E4112D" w:rsidRPr="00060223">
        <w:rPr>
          <w:rFonts w:ascii="Times New Roman" w:eastAsia="Times New Roman" w:hAnsi="Times New Roman"/>
          <w:sz w:val="24"/>
          <w:szCs w:val="24"/>
          <w:lang w:val="en-US"/>
        </w:rPr>
        <w:t>ing</w:t>
      </w:r>
      <w:r w:rsidR="0044591F" w:rsidRPr="00060223">
        <w:rPr>
          <w:rFonts w:ascii="Times New Roman" w:eastAsia="Times New Roman" w:hAnsi="Times New Roman"/>
          <w:sz w:val="24"/>
          <w:szCs w:val="24"/>
          <w:lang w:val="en-US"/>
        </w:rPr>
        <w:t xml:space="preserve"> and the m</w:t>
      </w:r>
      <w:r w:rsidR="003415ED" w:rsidRPr="00060223">
        <w:rPr>
          <w:rFonts w:ascii="Times New Roman" w:eastAsia="Times New Roman" w:hAnsi="Times New Roman"/>
          <w:sz w:val="24"/>
          <w:szCs w:val="24"/>
          <w:lang w:val="en-US"/>
        </w:rPr>
        <w:t>obiliz</w:t>
      </w:r>
      <w:r w:rsidR="0044591F" w:rsidRPr="00060223">
        <w:rPr>
          <w:rFonts w:ascii="Times New Roman" w:eastAsia="Times New Roman" w:hAnsi="Times New Roman"/>
          <w:sz w:val="24"/>
          <w:szCs w:val="24"/>
          <w:lang w:val="en-US"/>
        </w:rPr>
        <w:t>ation of</w:t>
      </w:r>
      <w:r w:rsidR="003415ED" w:rsidRPr="00060223">
        <w:rPr>
          <w:rFonts w:ascii="Times New Roman" w:eastAsia="Times New Roman" w:hAnsi="Times New Roman"/>
          <w:sz w:val="24"/>
          <w:szCs w:val="24"/>
          <w:lang w:val="en-US"/>
        </w:rPr>
        <w:t xml:space="preserve"> thou</w:t>
      </w:r>
      <w:r w:rsidR="00FE56A9" w:rsidRPr="00060223">
        <w:rPr>
          <w:rFonts w:ascii="Times New Roman" w:eastAsia="Times New Roman" w:hAnsi="Times New Roman"/>
          <w:sz w:val="24"/>
          <w:szCs w:val="24"/>
          <w:lang w:val="en-US"/>
        </w:rPr>
        <w:t xml:space="preserve">sands of people require leadership </w:t>
      </w:r>
      <w:r w:rsidRPr="00060223">
        <w:rPr>
          <w:rFonts w:ascii="Times New Roman" w:eastAsia="Times New Roman" w:hAnsi="Times New Roman"/>
          <w:sz w:val="24"/>
          <w:szCs w:val="24"/>
          <w:lang w:val="en-US"/>
        </w:rPr>
        <w:t xml:space="preserve">with </w:t>
      </w:r>
      <w:r w:rsidR="00E4112D" w:rsidRPr="00060223">
        <w:rPr>
          <w:rFonts w:ascii="Times New Roman" w:eastAsia="Times New Roman" w:hAnsi="Times New Roman"/>
          <w:sz w:val="24"/>
          <w:szCs w:val="24"/>
          <w:lang w:val="en-US"/>
        </w:rPr>
        <w:t xml:space="preserve">the </w:t>
      </w:r>
      <w:r w:rsidRPr="00060223">
        <w:rPr>
          <w:rFonts w:ascii="Times New Roman" w:eastAsia="Times New Roman" w:hAnsi="Times New Roman"/>
          <w:sz w:val="24"/>
          <w:szCs w:val="24"/>
          <w:lang w:val="en-US"/>
        </w:rPr>
        <w:t xml:space="preserve">ability </w:t>
      </w:r>
      <w:r w:rsidR="003415ED" w:rsidRPr="00060223">
        <w:rPr>
          <w:rFonts w:ascii="Times New Roman" w:eastAsia="Times New Roman" w:hAnsi="Times New Roman"/>
          <w:sz w:val="24"/>
          <w:szCs w:val="24"/>
          <w:lang w:val="en-US"/>
        </w:rPr>
        <w:t xml:space="preserve">to respond quickly and </w:t>
      </w:r>
      <w:r w:rsidR="0044591F" w:rsidRPr="00060223">
        <w:rPr>
          <w:rFonts w:ascii="Times New Roman" w:eastAsia="Times New Roman" w:hAnsi="Times New Roman"/>
          <w:sz w:val="24"/>
          <w:szCs w:val="24"/>
          <w:lang w:val="en-US"/>
        </w:rPr>
        <w:t>make the multiple connections necessary for a purposeful organization to function</w:t>
      </w:r>
      <w:r w:rsidR="003415ED" w:rsidRPr="00060223">
        <w:rPr>
          <w:rFonts w:ascii="Times New Roman" w:eastAsia="Times New Roman" w:hAnsi="Times New Roman"/>
          <w:sz w:val="24"/>
          <w:szCs w:val="24"/>
          <w:lang w:val="en-US"/>
        </w:rPr>
        <w:t>.  This hypothesis leads us to establish a classification of three key elements to consider when talking about participation through social networks: first, who calls for participation and who participates; second, what purpose is pursued with such participation</w:t>
      </w:r>
      <w:r w:rsidR="0085198A" w:rsidRPr="00060223">
        <w:rPr>
          <w:rFonts w:ascii="Times New Roman" w:eastAsia="Times New Roman" w:hAnsi="Times New Roman"/>
          <w:sz w:val="24"/>
          <w:szCs w:val="24"/>
          <w:lang w:val="en-US"/>
        </w:rPr>
        <w:t>;</w:t>
      </w:r>
      <w:r w:rsidR="003415ED" w:rsidRPr="00060223">
        <w:rPr>
          <w:rFonts w:ascii="Times New Roman" w:eastAsia="Times New Roman" w:hAnsi="Times New Roman"/>
          <w:sz w:val="24"/>
          <w:szCs w:val="24"/>
          <w:lang w:val="en-US"/>
        </w:rPr>
        <w:t xml:space="preserve"> and third</w:t>
      </w:r>
      <w:r w:rsidR="00F338E2" w:rsidRPr="00060223">
        <w:rPr>
          <w:rFonts w:ascii="Times New Roman" w:eastAsia="Times New Roman" w:hAnsi="Times New Roman"/>
          <w:sz w:val="24"/>
          <w:szCs w:val="24"/>
          <w:lang w:val="en-US"/>
        </w:rPr>
        <w:t>,</w:t>
      </w:r>
      <w:r w:rsidR="003415ED" w:rsidRPr="00060223">
        <w:rPr>
          <w:rFonts w:ascii="Times New Roman" w:eastAsia="Times New Roman" w:hAnsi="Times New Roman"/>
          <w:sz w:val="24"/>
          <w:szCs w:val="24"/>
          <w:lang w:val="en-US"/>
        </w:rPr>
        <w:t xml:space="preserve"> how </w:t>
      </w:r>
      <w:r w:rsidR="0044591F" w:rsidRPr="00060223">
        <w:rPr>
          <w:rFonts w:ascii="Times New Roman" w:eastAsia="Times New Roman" w:hAnsi="Times New Roman"/>
          <w:sz w:val="24"/>
          <w:szCs w:val="24"/>
          <w:lang w:val="en-US"/>
        </w:rPr>
        <w:t xml:space="preserve">does </w:t>
      </w:r>
      <w:r w:rsidR="003415ED" w:rsidRPr="00060223">
        <w:rPr>
          <w:rFonts w:ascii="Times New Roman" w:eastAsia="Times New Roman" w:hAnsi="Times New Roman"/>
          <w:sz w:val="24"/>
          <w:szCs w:val="24"/>
          <w:lang w:val="en-US"/>
        </w:rPr>
        <w:t xml:space="preserve">participation take place. This article </w:t>
      </w:r>
      <w:r w:rsidR="00FE56A9" w:rsidRPr="00060223">
        <w:rPr>
          <w:rFonts w:ascii="Times New Roman" w:eastAsia="Times New Roman" w:hAnsi="Times New Roman"/>
          <w:sz w:val="24"/>
          <w:szCs w:val="24"/>
          <w:lang w:val="en-US"/>
        </w:rPr>
        <w:t>focuses o</w:t>
      </w:r>
      <w:r w:rsidR="003415ED" w:rsidRPr="00060223">
        <w:rPr>
          <w:rFonts w:ascii="Times New Roman" w:eastAsia="Times New Roman" w:hAnsi="Times New Roman"/>
          <w:sz w:val="24"/>
          <w:szCs w:val="24"/>
          <w:lang w:val="en-US"/>
        </w:rPr>
        <w:t xml:space="preserve">n the context of Spain and the role </w:t>
      </w:r>
      <w:r w:rsidR="00E4112D" w:rsidRPr="00060223">
        <w:rPr>
          <w:rFonts w:ascii="Times New Roman" w:eastAsia="Times New Roman" w:hAnsi="Times New Roman"/>
          <w:sz w:val="24"/>
          <w:szCs w:val="24"/>
          <w:lang w:val="en-US"/>
        </w:rPr>
        <w:t xml:space="preserve">played by Facebook and Twitter, </w:t>
      </w:r>
      <w:r w:rsidR="003415ED" w:rsidRPr="00060223">
        <w:rPr>
          <w:rFonts w:ascii="Times New Roman" w:eastAsia="Times New Roman" w:hAnsi="Times New Roman"/>
          <w:sz w:val="24"/>
          <w:szCs w:val="24"/>
          <w:lang w:val="en-US"/>
        </w:rPr>
        <w:t>two of the most relevant social networks</w:t>
      </w:r>
      <w:r w:rsidR="00E4112D" w:rsidRPr="00060223">
        <w:rPr>
          <w:rFonts w:ascii="Times New Roman" w:eastAsia="Times New Roman" w:hAnsi="Times New Roman"/>
          <w:sz w:val="24"/>
          <w:szCs w:val="24"/>
          <w:lang w:val="en-US"/>
        </w:rPr>
        <w:t xml:space="preserve">. </w:t>
      </w:r>
      <w:r w:rsidR="003415ED" w:rsidRPr="00060223">
        <w:rPr>
          <w:rFonts w:ascii="Times New Roman" w:eastAsia="Times New Roman" w:hAnsi="Times New Roman"/>
          <w:sz w:val="24"/>
          <w:szCs w:val="24"/>
          <w:lang w:val="en-US"/>
        </w:rPr>
        <w:t>It analyzes data gathered in the 2011-2014 period</w:t>
      </w:r>
      <w:r w:rsidR="00F338E2" w:rsidRPr="00060223">
        <w:rPr>
          <w:rFonts w:ascii="Times New Roman" w:eastAsia="Times New Roman" w:hAnsi="Times New Roman"/>
          <w:sz w:val="24"/>
          <w:szCs w:val="24"/>
          <w:lang w:val="en-US"/>
        </w:rPr>
        <w:t>,</w:t>
      </w:r>
      <w:r w:rsidR="003415ED" w:rsidRPr="00060223">
        <w:rPr>
          <w:rFonts w:ascii="Times New Roman" w:eastAsia="Times New Roman" w:hAnsi="Times New Roman"/>
          <w:sz w:val="24"/>
          <w:szCs w:val="24"/>
          <w:lang w:val="en-US"/>
        </w:rPr>
        <w:t xml:space="preserve"> when economic and social crisis in Spain fostered several civic movements</w:t>
      </w:r>
      <w:r w:rsidR="00F338E2" w:rsidRPr="00060223">
        <w:rPr>
          <w:rFonts w:ascii="Times New Roman" w:eastAsia="Times New Roman" w:hAnsi="Times New Roman"/>
          <w:sz w:val="24"/>
          <w:szCs w:val="24"/>
          <w:lang w:val="en-US"/>
        </w:rPr>
        <w:t xml:space="preserve">, two of which, </w:t>
      </w:r>
      <w:r w:rsidR="00047C4E" w:rsidRPr="00060223">
        <w:rPr>
          <w:rFonts w:ascii="Times New Roman" w:eastAsia="Times New Roman" w:hAnsi="Times New Roman"/>
          <w:sz w:val="24"/>
          <w:szCs w:val="24"/>
          <w:lang w:val="en-US"/>
        </w:rPr>
        <w:t xml:space="preserve">M-15 </w:t>
      </w:r>
      <w:r w:rsidR="00E4112D" w:rsidRPr="00060223">
        <w:rPr>
          <w:rFonts w:ascii="Times New Roman" w:eastAsia="Times New Roman" w:hAnsi="Times New Roman"/>
          <w:sz w:val="24"/>
          <w:szCs w:val="24"/>
          <w:lang w:val="en-US"/>
        </w:rPr>
        <w:t xml:space="preserve">and the </w:t>
      </w:r>
      <w:r w:rsidR="00047C4E" w:rsidRPr="00060223">
        <w:rPr>
          <w:rFonts w:ascii="Times New Roman" w:eastAsia="Times New Roman" w:hAnsi="Times New Roman"/>
          <w:sz w:val="24"/>
          <w:szCs w:val="24"/>
          <w:lang w:val="en-US"/>
        </w:rPr>
        <w:t>Anti-</w:t>
      </w:r>
      <w:r w:rsidR="00F338E2" w:rsidRPr="00060223">
        <w:rPr>
          <w:rFonts w:ascii="Times New Roman" w:eastAsia="Times New Roman" w:hAnsi="Times New Roman"/>
          <w:sz w:val="24"/>
          <w:szCs w:val="24"/>
          <w:lang w:val="en-US"/>
        </w:rPr>
        <w:t xml:space="preserve">Evictions Platform, </w:t>
      </w:r>
      <w:r w:rsidR="00047C4E" w:rsidRPr="00060223">
        <w:rPr>
          <w:rFonts w:ascii="Times New Roman" w:eastAsia="Times New Roman" w:hAnsi="Times New Roman"/>
          <w:sz w:val="24"/>
          <w:szCs w:val="24"/>
          <w:lang w:val="en-US"/>
        </w:rPr>
        <w:t>will be analyzed in this article</w:t>
      </w:r>
      <w:r w:rsidR="00546835" w:rsidRPr="00060223">
        <w:rPr>
          <w:rFonts w:ascii="Times New Roman" w:eastAsia="Times New Roman" w:hAnsi="Times New Roman"/>
          <w:sz w:val="24"/>
          <w:szCs w:val="24"/>
          <w:lang w:val="en-US"/>
        </w:rPr>
        <w:t>.</w:t>
      </w:r>
      <w:r w:rsidR="00D4283B" w:rsidRPr="00060223">
        <w:rPr>
          <w:rFonts w:ascii="Times New Roman" w:eastAsia="Times New Roman" w:hAnsi="Times New Roman"/>
          <w:sz w:val="24"/>
          <w:szCs w:val="24"/>
          <w:lang w:val="en-US"/>
        </w:rPr>
        <w:t xml:space="preserve"> </w:t>
      </w:r>
      <w:r w:rsidR="00295362" w:rsidRPr="00060223">
        <w:rPr>
          <w:rFonts w:ascii="Times New Roman" w:eastAsia="Times New Roman" w:hAnsi="Times New Roman"/>
          <w:sz w:val="24"/>
          <w:szCs w:val="24"/>
          <w:lang w:val="en-US"/>
        </w:rPr>
        <w:t>These b</w:t>
      </w:r>
      <w:r w:rsidR="00D4283B" w:rsidRPr="00060223">
        <w:rPr>
          <w:rFonts w:ascii="Times New Roman" w:eastAsia="Times New Roman" w:hAnsi="Times New Roman"/>
          <w:sz w:val="24"/>
          <w:szCs w:val="24"/>
          <w:lang w:val="en-US"/>
        </w:rPr>
        <w:t>rief case studies illustrate contemporary political activism and outcomes connected to social networks in Spain.</w:t>
      </w:r>
    </w:p>
    <w:p w14:paraId="5721AB02" w14:textId="77777777" w:rsidR="00E4112D" w:rsidRPr="00060223" w:rsidRDefault="00E4112D"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p>
    <w:p w14:paraId="40324FB2" w14:textId="54215963" w:rsidR="00E4112D" w:rsidRPr="00060223" w:rsidRDefault="00E4112D"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Keywords: Economy, crisis, evictions, social media, </w:t>
      </w:r>
      <w:r w:rsidR="00896AEF" w:rsidRPr="00060223">
        <w:rPr>
          <w:rFonts w:ascii="Times New Roman" w:eastAsia="Times New Roman" w:hAnsi="Times New Roman"/>
          <w:sz w:val="24"/>
          <w:szCs w:val="24"/>
          <w:lang w:val="en-US"/>
        </w:rPr>
        <w:t xml:space="preserve">social </w:t>
      </w:r>
      <w:r w:rsidR="00060223" w:rsidRPr="00060223">
        <w:rPr>
          <w:rFonts w:ascii="Times New Roman" w:eastAsia="Times New Roman" w:hAnsi="Times New Roman"/>
          <w:sz w:val="24"/>
          <w:szCs w:val="24"/>
          <w:lang w:val="en-US"/>
        </w:rPr>
        <w:t>mobilization, Facebook</w:t>
      </w:r>
      <w:r w:rsidRPr="00060223">
        <w:rPr>
          <w:rFonts w:ascii="Times New Roman" w:eastAsia="Times New Roman" w:hAnsi="Times New Roman"/>
          <w:sz w:val="24"/>
          <w:szCs w:val="24"/>
          <w:lang w:val="en-US"/>
        </w:rPr>
        <w:t>, Twitter</w:t>
      </w:r>
    </w:p>
    <w:p w14:paraId="297FF622" w14:textId="77777777" w:rsidR="00870333" w:rsidRPr="00060223" w:rsidRDefault="00870333"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p>
    <w:p w14:paraId="44A8000E" w14:textId="51D71D0D" w:rsidR="00E4112D" w:rsidRPr="00060223" w:rsidRDefault="00E4112D" w:rsidP="00462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jc w:val="center"/>
        <w:rPr>
          <w:ins w:id="2" w:author="Author"/>
          <w:rFonts w:ascii="Times New Roman" w:eastAsia="Times New Roman" w:hAnsi="Times New Roman"/>
          <w:b/>
          <w:sz w:val="24"/>
          <w:szCs w:val="24"/>
          <w:lang w:val="en-US"/>
        </w:rPr>
      </w:pPr>
      <w:r w:rsidRPr="00060223">
        <w:rPr>
          <w:rFonts w:ascii="Times New Roman" w:eastAsia="Times New Roman" w:hAnsi="Times New Roman"/>
          <w:b/>
          <w:sz w:val="24"/>
          <w:szCs w:val="24"/>
          <w:lang w:val="en-US"/>
        </w:rPr>
        <w:lastRenderedPageBreak/>
        <w:t>Introduction and Literature Review</w:t>
      </w:r>
    </w:p>
    <w:p w14:paraId="42BD2E43" w14:textId="77777777" w:rsidR="00F338E2" w:rsidRPr="00060223" w:rsidRDefault="00F338E2" w:rsidP="00462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jc w:val="center"/>
        <w:rPr>
          <w:rFonts w:ascii="Times New Roman" w:eastAsia="Times New Roman" w:hAnsi="Times New Roman"/>
          <w:b/>
          <w:sz w:val="24"/>
          <w:szCs w:val="24"/>
          <w:lang w:val="en-US"/>
        </w:rPr>
      </w:pPr>
    </w:p>
    <w:p w14:paraId="199DAAA6" w14:textId="7B48B431" w:rsidR="00E32852" w:rsidRPr="00060223" w:rsidRDefault="003415ED"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b/>
          <w:sz w:val="24"/>
          <w:szCs w:val="24"/>
          <w:lang w:val="en-US"/>
        </w:rPr>
      </w:pPr>
      <w:r w:rsidRPr="00060223">
        <w:rPr>
          <w:rFonts w:ascii="Times New Roman" w:eastAsia="Times New Roman" w:hAnsi="Times New Roman"/>
          <w:b/>
          <w:sz w:val="24"/>
          <w:szCs w:val="24"/>
          <w:lang w:val="en-US"/>
        </w:rPr>
        <w:t xml:space="preserve">Who </w:t>
      </w:r>
      <w:r w:rsidR="0046200A" w:rsidRPr="00060223">
        <w:rPr>
          <w:rFonts w:ascii="Times New Roman" w:eastAsia="Times New Roman" w:hAnsi="Times New Roman"/>
          <w:b/>
          <w:sz w:val="24"/>
          <w:szCs w:val="24"/>
          <w:lang w:val="en-US"/>
        </w:rPr>
        <w:t xml:space="preserve">Is </w:t>
      </w:r>
      <w:r w:rsidR="0085198A" w:rsidRPr="00060223">
        <w:rPr>
          <w:rFonts w:ascii="Times New Roman" w:eastAsia="Times New Roman" w:hAnsi="Times New Roman"/>
          <w:b/>
          <w:sz w:val="24"/>
          <w:szCs w:val="24"/>
          <w:lang w:val="en-US"/>
        </w:rPr>
        <w:t xml:space="preserve">on </w:t>
      </w:r>
      <w:r w:rsidR="0046200A" w:rsidRPr="00060223">
        <w:rPr>
          <w:rFonts w:ascii="Times New Roman" w:eastAsia="Times New Roman" w:hAnsi="Times New Roman"/>
          <w:b/>
          <w:sz w:val="24"/>
          <w:szCs w:val="24"/>
          <w:lang w:val="en-US"/>
        </w:rPr>
        <w:t>Social N</w:t>
      </w:r>
      <w:r w:rsidRPr="00060223">
        <w:rPr>
          <w:rFonts w:ascii="Times New Roman" w:eastAsia="Times New Roman" w:hAnsi="Times New Roman"/>
          <w:b/>
          <w:sz w:val="24"/>
          <w:szCs w:val="24"/>
          <w:lang w:val="en-US"/>
        </w:rPr>
        <w:t>etworks?</w:t>
      </w:r>
    </w:p>
    <w:p w14:paraId="50A86CDC" w14:textId="689B475D" w:rsidR="00047C4E" w:rsidRPr="00060223" w:rsidRDefault="003415ED"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Style w:val="Hyperlink"/>
          <w:rFonts w:ascii="Times New Roman" w:eastAsia="Times New Roman" w:hAnsi="Times New Roman"/>
          <w:sz w:val="24"/>
          <w:szCs w:val="24"/>
          <w:lang w:val="en-US"/>
        </w:rPr>
      </w:pPr>
      <w:r w:rsidRPr="00060223">
        <w:rPr>
          <w:rFonts w:ascii="Times New Roman" w:eastAsia="Times New Roman" w:hAnsi="Times New Roman"/>
          <w:sz w:val="24"/>
          <w:szCs w:val="24"/>
          <w:lang w:val="en-US"/>
        </w:rPr>
        <w:t>The rapid development of mobile phones, tablets and other technological advances have blurred the temporal and spatial barriers that limited</w:t>
      </w:r>
      <w:r w:rsidR="002F2A28" w:rsidRPr="00060223">
        <w:rPr>
          <w:rFonts w:ascii="Times New Roman" w:eastAsia="Times New Roman" w:hAnsi="Times New Roman"/>
          <w:sz w:val="24"/>
          <w:szCs w:val="24"/>
          <w:lang w:val="en-US"/>
        </w:rPr>
        <w:t xml:space="preserve"> individuals, allowing </w:t>
      </w:r>
      <w:r w:rsidRPr="00060223">
        <w:rPr>
          <w:rFonts w:ascii="Times New Roman" w:eastAsia="Times New Roman" w:hAnsi="Times New Roman"/>
          <w:sz w:val="24"/>
          <w:szCs w:val="24"/>
          <w:lang w:val="en-US"/>
        </w:rPr>
        <w:t>them to access</w:t>
      </w:r>
      <w:r w:rsidR="00A90DA3"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from anywhere</w:t>
      </w:r>
      <w:r w:rsidR="00A90DA3" w:rsidRPr="00060223">
        <w:rPr>
          <w:rFonts w:ascii="Times New Roman" w:eastAsia="Times New Roman" w:hAnsi="Times New Roman"/>
          <w:sz w:val="24"/>
          <w:szCs w:val="24"/>
          <w:lang w:val="en-US"/>
        </w:rPr>
        <w:t xml:space="preserve"> and at</w:t>
      </w:r>
      <w:r w:rsidRPr="00060223">
        <w:rPr>
          <w:rFonts w:ascii="Times New Roman" w:eastAsia="Times New Roman" w:hAnsi="Times New Roman"/>
          <w:sz w:val="24"/>
          <w:szCs w:val="24"/>
          <w:lang w:val="en-US"/>
        </w:rPr>
        <w:t xml:space="preserve"> any</w:t>
      </w:r>
      <w:r w:rsidR="00A90DA3"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time</w:t>
      </w:r>
      <w:r w:rsidR="00A90DA3"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information flowing through the </w:t>
      </w:r>
      <w:r w:rsidR="00A90DA3" w:rsidRPr="00060223">
        <w:rPr>
          <w:rFonts w:ascii="Times New Roman" w:eastAsia="Times New Roman" w:hAnsi="Times New Roman"/>
          <w:sz w:val="24"/>
          <w:szCs w:val="24"/>
          <w:lang w:val="en-US"/>
        </w:rPr>
        <w:t>net</w:t>
      </w:r>
      <w:r w:rsidR="00FE56A9" w:rsidRPr="00060223">
        <w:rPr>
          <w:rStyle w:val="EndnoteReference"/>
          <w:rFonts w:ascii="Times New Roman" w:eastAsia="Times New Roman" w:hAnsi="Times New Roman"/>
          <w:sz w:val="24"/>
          <w:szCs w:val="24"/>
          <w:lang w:val="en-US"/>
        </w:rPr>
        <w:endnoteReference w:id="1"/>
      </w:r>
      <w:r w:rsidRPr="00060223">
        <w:rPr>
          <w:rFonts w:ascii="Times New Roman" w:eastAsia="Times New Roman" w:hAnsi="Times New Roman"/>
          <w:sz w:val="24"/>
          <w:szCs w:val="24"/>
          <w:lang w:val="en-US"/>
        </w:rPr>
        <w:t xml:space="preserve">. </w:t>
      </w:r>
      <w:r w:rsidR="00FE56A9" w:rsidRPr="00060223">
        <w:rPr>
          <w:rFonts w:ascii="Times New Roman" w:eastAsia="Times New Roman" w:hAnsi="Times New Roman"/>
          <w:sz w:val="24"/>
          <w:szCs w:val="24"/>
          <w:lang w:val="en-US"/>
        </w:rPr>
        <w:t xml:space="preserve">Research suggests that </w:t>
      </w:r>
      <w:r w:rsidR="00257D3C" w:rsidRPr="00060223">
        <w:rPr>
          <w:rFonts w:ascii="Times New Roman" w:eastAsia="Times New Roman" w:hAnsi="Times New Roman"/>
          <w:sz w:val="24"/>
          <w:szCs w:val="24"/>
          <w:lang w:val="en-US"/>
        </w:rPr>
        <w:t xml:space="preserve">one </w:t>
      </w:r>
      <w:r w:rsidRPr="00060223">
        <w:rPr>
          <w:rFonts w:ascii="Times New Roman" w:eastAsia="Times New Roman" w:hAnsi="Times New Roman"/>
          <w:sz w:val="24"/>
          <w:szCs w:val="24"/>
          <w:lang w:val="en-US"/>
        </w:rPr>
        <w:t>out of</w:t>
      </w:r>
      <w:r w:rsidR="00A90DA3" w:rsidRPr="00060223">
        <w:rPr>
          <w:rFonts w:ascii="Times New Roman" w:eastAsia="Times New Roman" w:hAnsi="Times New Roman"/>
          <w:sz w:val="24"/>
          <w:szCs w:val="24"/>
          <w:lang w:val="en-US"/>
        </w:rPr>
        <w:t xml:space="preserve"> every</w:t>
      </w:r>
      <w:r w:rsidRPr="00060223">
        <w:rPr>
          <w:rFonts w:ascii="Times New Roman" w:eastAsia="Times New Roman" w:hAnsi="Times New Roman"/>
          <w:sz w:val="24"/>
          <w:szCs w:val="24"/>
          <w:lang w:val="en-US"/>
        </w:rPr>
        <w:t xml:space="preserve"> two times we access</w:t>
      </w:r>
      <w:r w:rsidR="00345A92" w:rsidRPr="00060223">
        <w:rPr>
          <w:rFonts w:ascii="Times New Roman" w:eastAsia="Times New Roman" w:hAnsi="Times New Roman"/>
          <w:sz w:val="24"/>
          <w:szCs w:val="24"/>
          <w:lang w:val="en-US"/>
        </w:rPr>
        <w:t xml:space="preserve"> </w:t>
      </w:r>
      <w:r w:rsidR="00A90DA3" w:rsidRPr="00060223">
        <w:rPr>
          <w:rFonts w:ascii="Times New Roman" w:eastAsia="Times New Roman" w:hAnsi="Times New Roman"/>
          <w:sz w:val="24"/>
          <w:szCs w:val="24"/>
          <w:lang w:val="en-US"/>
        </w:rPr>
        <w:t>the i</w:t>
      </w:r>
      <w:r w:rsidR="00345A92" w:rsidRPr="00060223">
        <w:rPr>
          <w:rFonts w:ascii="Times New Roman" w:eastAsia="Times New Roman" w:hAnsi="Times New Roman"/>
          <w:sz w:val="24"/>
          <w:szCs w:val="24"/>
          <w:lang w:val="en-US"/>
        </w:rPr>
        <w:t>nternet</w:t>
      </w:r>
      <w:r w:rsidRPr="00060223">
        <w:rPr>
          <w:rFonts w:ascii="Times New Roman" w:eastAsia="Times New Roman" w:hAnsi="Times New Roman"/>
          <w:sz w:val="24"/>
          <w:szCs w:val="24"/>
          <w:lang w:val="en-US"/>
        </w:rPr>
        <w:t xml:space="preserve"> </w:t>
      </w:r>
      <w:r w:rsidR="00257D3C" w:rsidRPr="00060223">
        <w:rPr>
          <w:rFonts w:ascii="Times New Roman" w:eastAsia="Times New Roman" w:hAnsi="Times New Roman"/>
          <w:sz w:val="24"/>
          <w:szCs w:val="24"/>
          <w:lang w:val="en-US"/>
        </w:rPr>
        <w:t>we</w:t>
      </w:r>
      <w:r w:rsidRPr="00060223">
        <w:rPr>
          <w:rFonts w:ascii="Times New Roman" w:eastAsia="Times New Roman" w:hAnsi="Times New Roman"/>
          <w:sz w:val="24"/>
          <w:szCs w:val="24"/>
          <w:lang w:val="en-US"/>
        </w:rPr>
        <w:t xml:space="preserve"> </w:t>
      </w:r>
      <w:r w:rsidR="00A90DA3" w:rsidRPr="00060223">
        <w:rPr>
          <w:rFonts w:ascii="Times New Roman" w:eastAsia="Times New Roman" w:hAnsi="Times New Roman"/>
          <w:sz w:val="24"/>
          <w:szCs w:val="24"/>
          <w:lang w:val="en-US"/>
        </w:rPr>
        <w:t xml:space="preserve">log on to </w:t>
      </w:r>
      <w:r w:rsidRPr="00060223">
        <w:rPr>
          <w:rFonts w:ascii="Times New Roman" w:eastAsia="Times New Roman" w:hAnsi="Times New Roman"/>
          <w:sz w:val="24"/>
          <w:szCs w:val="24"/>
          <w:lang w:val="en-US"/>
        </w:rPr>
        <w:t>a social network</w:t>
      </w:r>
      <w:r w:rsidR="00047C4E" w:rsidRPr="00060223">
        <w:rPr>
          <w:rFonts w:ascii="Times New Roman" w:eastAsia="Times New Roman" w:hAnsi="Times New Roman"/>
          <w:sz w:val="24"/>
          <w:szCs w:val="24"/>
          <w:lang w:val="en-US"/>
        </w:rPr>
        <w:t xml:space="preserve"> </w:t>
      </w:r>
      <w:r w:rsidR="00047C4E" w:rsidRPr="00060223">
        <w:rPr>
          <w:rFonts w:ascii="Times New Roman" w:hAnsi="Times New Roman"/>
          <w:sz w:val="24"/>
          <w:szCs w:val="24"/>
          <w:lang w:val="en-US"/>
        </w:rPr>
        <w:t>(Carcar, 2015</w:t>
      </w:r>
      <w:r w:rsidR="00257D3C" w:rsidRPr="00060223">
        <w:rPr>
          <w:rFonts w:ascii="Times New Roman" w:hAnsi="Times New Roman"/>
          <w:sz w:val="24"/>
          <w:szCs w:val="24"/>
          <w:lang w:val="en-US"/>
        </w:rPr>
        <w:t>;</w:t>
      </w:r>
      <w:r w:rsidR="00047C4E" w:rsidRPr="00060223">
        <w:rPr>
          <w:rFonts w:ascii="Times New Roman" w:hAnsi="Times New Roman"/>
          <w:sz w:val="24"/>
          <w:szCs w:val="24"/>
          <w:lang w:val="en-US"/>
        </w:rPr>
        <w:t xml:space="preserve"> García, del Hoyo </w:t>
      </w:r>
      <w:r w:rsidR="00E4112D" w:rsidRPr="00060223">
        <w:rPr>
          <w:rFonts w:ascii="Times New Roman" w:hAnsi="Times New Roman"/>
          <w:sz w:val="24"/>
          <w:szCs w:val="24"/>
          <w:lang w:val="en-US"/>
        </w:rPr>
        <w:t xml:space="preserve">&amp; </w:t>
      </w:r>
      <w:r w:rsidR="00047C4E" w:rsidRPr="00060223">
        <w:rPr>
          <w:rFonts w:ascii="Times New Roman" w:hAnsi="Times New Roman"/>
          <w:sz w:val="24"/>
          <w:szCs w:val="24"/>
          <w:lang w:val="en-US"/>
        </w:rPr>
        <w:t>Fernández, 2014</w:t>
      </w:r>
      <w:r w:rsidR="00257D3C" w:rsidRPr="00060223">
        <w:rPr>
          <w:rFonts w:ascii="Times New Roman" w:hAnsi="Times New Roman"/>
          <w:sz w:val="24"/>
          <w:szCs w:val="24"/>
          <w:lang w:val="en-US"/>
        </w:rPr>
        <w:t>;</w:t>
      </w:r>
      <w:r w:rsidR="00047C4E" w:rsidRPr="00060223">
        <w:rPr>
          <w:rFonts w:ascii="Times New Roman" w:hAnsi="Times New Roman"/>
          <w:sz w:val="24"/>
          <w:szCs w:val="24"/>
          <w:lang w:val="en-US"/>
        </w:rPr>
        <w:t xml:space="preserve"> Chen, 201</w:t>
      </w:r>
      <w:r w:rsidR="00896AEF" w:rsidRPr="00060223">
        <w:rPr>
          <w:rFonts w:ascii="Times New Roman" w:hAnsi="Times New Roman"/>
          <w:sz w:val="24"/>
          <w:szCs w:val="24"/>
          <w:lang w:val="en-US"/>
        </w:rPr>
        <w:t>1</w:t>
      </w:r>
      <w:r w:rsidR="00E4112D" w:rsidRPr="00060223">
        <w:rPr>
          <w:rFonts w:ascii="Times New Roman" w:hAnsi="Times New Roman"/>
          <w:sz w:val="24"/>
          <w:szCs w:val="24"/>
          <w:lang w:val="en-US"/>
        </w:rPr>
        <w:t xml:space="preserve">; </w:t>
      </w:r>
      <w:r w:rsidR="00047C4E" w:rsidRPr="00060223">
        <w:rPr>
          <w:rFonts w:ascii="Times New Roman" w:hAnsi="Times New Roman"/>
          <w:sz w:val="24"/>
          <w:szCs w:val="24"/>
          <w:lang w:val="en-US"/>
        </w:rPr>
        <w:t xml:space="preserve">García </w:t>
      </w:r>
      <w:r w:rsidR="00E4112D" w:rsidRPr="00060223">
        <w:rPr>
          <w:rFonts w:ascii="Times New Roman" w:hAnsi="Times New Roman"/>
          <w:sz w:val="24"/>
          <w:szCs w:val="24"/>
          <w:lang w:val="en-US"/>
        </w:rPr>
        <w:t xml:space="preserve">&amp; </w:t>
      </w:r>
      <w:r w:rsidR="00047C4E" w:rsidRPr="00060223">
        <w:rPr>
          <w:rFonts w:ascii="Times New Roman" w:hAnsi="Times New Roman"/>
          <w:sz w:val="24"/>
          <w:szCs w:val="24"/>
          <w:lang w:val="en-US"/>
        </w:rPr>
        <w:t>Gértrudix, 2009)</w:t>
      </w:r>
      <w:r w:rsidRPr="00060223">
        <w:rPr>
          <w:rFonts w:ascii="Times New Roman" w:eastAsia="Times New Roman" w:hAnsi="Times New Roman"/>
          <w:sz w:val="24"/>
          <w:szCs w:val="24"/>
          <w:lang w:val="en-US"/>
        </w:rPr>
        <w:t>.</w:t>
      </w:r>
      <w:r w:rsidR="004A55FF" w:rsidRPr="00060223">
        <w:rPr>
          <w:rFonts w:ascii="Times New Roman" w:eastAsia="Times New Roman" w:hAnsi="Times New Roman"/>
          <w:sz w:val="24"/>
          <w:szCs w:val="24"/>
          <w:lang w:val="en-US"/>
        </w:rPr>
        <w:t xml:space="preserve">  Spanish </w:t>
      </w:r>
      <w:r w:rsidR="00257D3C" w:rsidRPr="00060223">
        <w:rPr>
          <w:rFonts w:ascii="Times New Roman" w:eastAsia="Times New Roman" w:hAnsi="Times New Roman"/>
          <w:sz w:val="24"/>
          <w:szCs w:val="24"/>
          <w:lang w:val="en-US"/>
        </w:rPr>
        <w:t>data</w:t>
      </w:r>
      <w:r w:rsidR="004A55FF" w:rsidRPr="00060223">
        <w:rPr>
          <w:rFonts w:ascii="Times New Roman" w:eastAsia="Times New Roman" w:hAnsi="Times New Roman"/>
          <w:sz w:val="24"/>
          <w:szCs w:val="24"/>
          <w:lang w:val="en-US"/>
        </w:rPr>
        <w:t xml:space="preserve"> document</w:t>
      </w:r>
      <w:r w:rsidR="00257D3C" w:rsidRPr="00060223">
        <w:rPr>
          <w:rFonts w:ascii="Times New Roman" w:eastAsia="Times New Roman" w:hAnsi="Times New Roman"/>
          <w:sz w:val="24"/>
          <w:szCs w:val="24"/>
          <w:lang w:val="en-US"/>
        </w:rPr>
        <w:t>s</w:t>
      </w:r>
      <w:r w:rsidR="004A55FF" w:rsidRPr="00060223">
        <w:rPr>
          <w:rFonts w:ascii="Times New Roman" w:eastAsia="Times New Roman" w:hAnsi="Times New Roman"/>
          <w:sz w:val="24"/>
          <w:szCs w:val="24"/>
          <w:lang w:val="en-US"/>
        </w:rPr>
        <w:t xml:space="preserve"> this trend.  </w:t>
      </w:r>
      <w:r w:rsidR="00732C07" w:rsidRPr="00060223">
        <w:rPr>
          <w:rFonts w:ascii="Times New Roman" w:eastAsia="Times New Roman" w:hAnsi="Times New Roman"/>
          <w:sz w:val="24"/>
          <w:szCs w:val="24"/>
          <w:lang w:val="en-US"/>
        </w:rPr>
        <w:t xml:space="preserve">The Observatorio </w:t>
      </w:r>
      <w:r w:rsidR="004A55FF" w:rsidRPr="00060223">
        <w:rPr>
          <w:rFonts w:ascii="Times New Roman" w:eastAsia="Times New Roman" w:hAnsi="Times New Roman"/>
          <w:sz w:val="24"/>
          <w:szCs w:val="24"/>
          <w:lang w:val="en-US"/>
        </w:rPr>
        <w:t>N</w:t>
      </w:r>
      <w:r w:rsidR="00732C07" w:rsidRPr="00060223">
        <w:rPr>
          <w:rFonts w:ascii="Times New Roman" w:eastAsia="Times New Roman" w:hAnsi="Times New Roman"/>
          <w:sz w:val="24"/>
          <w:szCs w:val="24"/>
          <w:lang w:val="en-US"/>
        </w:rPr>
        <w:t xml:space="preserve">acional de las </w:t>
      </w:r>
      <w:r w:rsidR="004A55FF" w:rsidRPr="00060223">
        <w:rPr>
          <w:rFonts w:ascii="Times New Roman" w:eastAsia="Times New Roman" w:hAnsi="Times New Roman"/>
          <w:sz w:val="24"/>
          <w:szCs w:val="24"/>
          <w:lang w:val="en-US"/>
        </w:rPr>
        <w:t>T</w:t>
      </w:r>
      <w:r w:rsidR="00732C07" w:rsidRPr="00060223">
        <w:rPr>
          <w:rFonts w:ascii="Times New Roman" w:eastAsia="Times New Roman" w:hAnsi="Times New Roman"/>
          <w:sz w:val="24"/>
          <w:szCs w:val="24"/>
          <w:lang w:val="en-US"/>
        </w:rPr>
        <w:t xml:space="preserve">elecomunicaciones y de la </w:t>
      </w:r>
      <w:r w:rsidR="004A55FF" w:rsidRPr="00060223">
        <w:rPr>
          <w:rFonts w:ascii="Times New Roman" w:eastAsia="Times New Roman" w:hAnsi="Times New Roman"/>
          <w:sz w:val="24"/>
          <w:szCs w:val="24"/>
          <w:lang w:val="en-US"/>
        </w:rPr>
        <w:t>S</w:t>
      </w:r>
      <w:r w:rsidR="00732C07" w:rsidRPr="00060223">
        <w:rPr>
          <w:rFonts w:ascii="Times New Roman" w:eastAsia="Times New Roman" w:hAnsi="Times New Roman"/>
          <w:sz w:val="24"/>
          <w:szCs w:val="24"/>
          <w:lang w:val="en-US"/>
        </w:rPr>
        <w:t xml:space="preserve">ociedad de la </w:t>
      </w:r>
      <w:r w:rsidR="004A55FF" w:rsidRPr="00060223">
        <w:rPr>
          <w:rFonts w:ascii="Times New Roman" w:eastAsia="Times New Roman" w:hAnsi="Times New Roman"/>
          <w:sz w:val="24"/>
          <w:szCs w:val="24"/>
          <w:lang w:val="en-US"/>
        </w:rPr>
        <w:t>I</w:t>
      </w:r>
      <w:r w:rsidR="00732C07" w:rsidRPr="00060223">
        <w:rPr>
          <w:rFonts w:ascii="Times New Roman" w:eastAsia="Times New Roman" w:hAnsi="Times New Roman"/>
          <w:sz w:val="24"/>
          <w:szCs w:val="24"/>
          <w:lang w:val="en-US"/>
        </w:rPr>
        <w:t>nformación (</w:t>
      </w:r>
      <w:r w:rsidR="00BF4908" w:rsidRPr="00060223">
        <w:rPr>
          <w:rFonts w:ascii="Times New Roman" w:eastAsia="Times New Roman" w:hAnsi="Times New Roman"/>
          <w:sz w:val="24"/>
          <w:szCs w:val="24"/>
          <w:lang w:val="en-US"/>
        </w:rPr>
        <w:t>The National Observatory for Telecommunication and Information Society</w:t>
      </w:r>
      <w:r w:rsidR="00732C07" w:rsidRPr="00060223">
        <w:rPr>
          <w:rFonts w:ascii="Times New Roman" w:eastAsia="Times New Roman" w:hAnsi="Times New Roman"/>
          <w:sz w:val="24"/>
          <w:szCs w:val="24"/>
          <w:lang w:val="en-US"/>
        </w:rPr>
        <w:t xml:space="preserve">) </w:t>
      </w:r>
      <w:r w:rsidR="00DD19EA" w:rsidRPr="00060223">
        <w:rPr>
          <w:rFonts w:ascii="Times New Roman" w:eastAsia="Times New Roman" w:hAnsi="Times New Roman"/>
          <w:sz w:val="24"/>
          <w:szCs w:val="24"/>
          <w:lang w:val="en-US"/>
        </w:rPr>
        <w:t xml:space="preserve">reported </w:t>
      </w:r>
      <w:r w:rsidR="00732C07" w:rsidRPr="00060223">
        <w:rPr>
          <w:rFonts w:ascii="Times New Roman" w:eastAsia="Times New Roman" w:hAnsi="Times New Roman"/>
          <w:sz w:val="24"/>
          <w:szCs w:val="24"/>
          <w:lang w:val="en-US"/>
        </w:rPr>
        <w:t xml:space="preserve">that 70% of Spanish households had </w:t>
      </w:r>
      <w:r w:rsidR="00BF4908" w:rsidRPr="00060223">
        <w:rPr>
          <w:rFonts w:ascii="Times New Roman" w:eastAsia="Times New Roman" w:hAnsi="Times New Roman"/>
          <w:sz w:val="24"/>
          <w:szCs w:val="24"/>
          <w:lang w:val="en-US"/>
        </w:rPr>
        <w:t>i</w:t>
      </w:r>
      <w:r w:rsidR="00732C07" w:rsidRPr="00060223">
        <w:rPr>
          <w:rFonts w:ascii="Times New Roman" w:eastAsia="Times New Roman" w:hAnsi="Times New Roman"/>
          <w:sz w:val="24"/>
          <w:szCs w:val="24"/>
          <w:lang w:val="en-US"/>
        </w:rPr>
        <w:t>nter</w:t>
      </w:r>
      <w:r w:rsidR="00B67788" w:rsidRPr="00060223">
        <w:rPr>
          <w:rFonts w:ascii="Times New Roman" w:eastAsia="Times New Roman" w:hAnsi="Times New Roman"/>
          <w:sz w:val="24"/>
          <w:szCs w:val="24"/>
          <w:lang w:val="en-US"/>
        </w:rPr>
        <w:t xml:space="preserve">net access in the first half of </w:t>
      </w:r>
      <w:r w:rsidR="00732C07" w:rsidRPr="00060223">
        <w:rPr>
          <w:rFonts w:ascii="Times New Roman" w:eastAsia="Times New Roman" w:hAnsi="Times New Roman"/>
          <w:sz w:val="24"/>
          <w:szCs w:val="24"/>
          <w:lang w:val="en-US"/>
        </w:rPr>
        <w:t>2014</w:t>
      </w:r>
      <w:r w:rsidR="00DD19EA" w:rsidRPr="00060223">
        <w:rPr>
          <w:rFonts w:ascii="Times New Roman" w:eastAsia="Times New Roman" w:hAnsi="Times New Roman"/>
          <w:sz w:val="24"/>
          <w:szCs w:val="24"/>
          <w:lang w:val="en-US"/>
        </w:rPr>
        <w:t xml:space="preserve"> (2014)</w:t>
      </w:r>
      <w:r w:rsidR="00732C07" w:rsidRPr="00060223">
        <w:rPr>
          <w:rFonts w:ascii="Times New Roman" w:eastAsia="Times New Roman" w:hAnsi="Times New Roman"/>
          <w:sz w:val="24"/>
          <w:szCs w:val="24"/>
          <w:lang w:val="en-US"/>
        </w:rPr>
        <w:t>. According to Eurostat</w:t>
      </w:r>
      <w:r w:rsidR="008371F4" w:rsidRPr="00060223">
        <w:rPr>
          <w:rFonts w:ascii="Times New Roman" w:eastAsia="Times New Roman" w:hAnsi="Times New Roman"/>
          <w:sz w:val="24"/>
          <w:szCs w:val="24"/>
          <w:lang w:val="en-US"/>
        </w:rPr>
        <w:t xml:space="preserve"> (2015)</w:t>
      </w:r>
      <w:r w:rsidR="00732C07" w:rsidRPr="00060223">
        <w:rPr>
          <w:rFonts w:ascii="Times New Roman" w:eastAsia="Times New Roman" w:hAnsi="Times New Roman"/>
          <w:sz w:val="24"/>
          <w:szCs w:val="24"/>
          <w:lang w:val="en-US"/>
        </w:rPr>
        <w:t xml:space="preserve">, between 2007 and 2013, </w:t>
      </w:r>
      <w:r w:rsidR="004A55FF" w:rsidRPr="00060223">
        <w:rPr>
          <w:rFonts w:ascii="Times New Roman" w:eastAsia="Times New Roman" w:hAnsi="Times New Roman"/>
          <w:sz w:val="24"/>
          <w:szCs w:val="24"/>
          <w:lang w:val="en-US"/>
        </w:rPr>
        <w:t xml:space="preserve">66% (six percentage points below the European average) of </w:t>
      </w:r>
      <w:r w:rsidR="00732C07" w:rsidRPr="00060223">
        <w:rPr>
          <w:rFonts w:ascii="Times New Roman" w:eastAsia="Times New Roman" w:hAnsi="Times New Roman"/>
          <w:sz w:val="24"/>
          <w:szCs w:val="24"/>
          <w:lang w:val="en-US"/>
        </w:rPr>
        <w:t>individuals regularly use the Internet in Spain</w:t>
      </w:r>
      <w:r w:rsidR="004A55FF" w:rsidRPr="00060223">
        <w:rPr>
          <w:rFonts w:ascii="Times New Roman" w:eastAsia="Times New Roman" w:hAnsi="Times New Roman"/>
          <w:sz w:val="24"/>
          <w:szCs w:val="24"/>
          <w:lang w:val="en-US"/>
        </w:rPr>
        <w:t>.</w:t>
      </w:r>
      <w:r w:rsidR="00047C4E" w:rsidRPr="00060223">
        <w:rPr>
          <w:rFonts w:ascii="Times New Roman" w:eastAsia="Times New Roman" w:hAnsi="Times New Roman"/>
          <w:sz w:val="24"/>
          <w:szCs w:val="24"/>
          <w:lang w:val="en-US"/>
        </w:rPr>
        <w:t xml:space="preserve"> </w:t>
      </w:r>
    </w:p>
    <w:p w14:paraId="26C5DE41" w14:textId="77777777" w:rsidR="00896AEF" w:rsidRPr="00060223" w:rsidRDefault="00896AEF"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hAnsi="Times New Roman"/>
          <w:sz w:val="24"/>
          <w:szCs w:val="24"/>
          <w:lang w:val="en-US"/>
        </w:rPr>
      </w:pPr>
    </w:p>
    <w:p w14:paraId="6865037E" w14:textId="61E98AE3" w:rsidR="00732C07" w:rsidRPr="00060223" w:rsidRDefault="00732C07"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For its part, the </w:t>
      </w:r>
      <w:r w:rsidR="00866C70" w:rsidRPr="00060223">
        <w:rPr>
          <w:rFonts w:ascii="Times New Roman" w:eastAsia="Times New Roman" w:hAnsi="Times New Roman"/>
          <w:sz w:val="24"/>
          <w:szCs w:val="24"/>
          <w:lang w:val="en-US"/>
        </w:rPr>
        <w:t>6th</w:t>
      </w:r>
      <w:r w:rsidRPr="00060223">
        <w:rPr>
          <w:rFonts w:ascii="Times New Roman" w:eastAsia="Times New Roman" w:hAnsi="Times New Roman"/>
          <w:sz w:val="24"/>
          <w:szCs w:val="24"/>
          <w:lang w:val="en-US"/>
        </w:rPr>
        <w:t xml:space="preserve"> </w:t>
      </w:r>
      <w:r w:rsidR="00866C70" w:rsidRPr="00060223">
        <w:rPr>
          <w:rFonts w:ascii="Times New Roman" w:eastAsia="Times New Roman" w:hAnsi="Times New Roman"/>
          <w:sz w:val="24"/>
          <w:szCs w:val="24"/>
          <w:lang w:val="en-US"/>
        </w:rPr>
        <w:t>Wave</w:t>
      </w:r>
      <w:r w:rsidRPr="00060223">
        <w:rPr>
          <w:rFonts w:ascii="Times New Roman" w:eastAsia="Times New Roman" w:hAnsi="Times New Roman"/>
          <w:sz w:val="24"/>
          <w:szCs w:val="24"/>
          <w:lang w:val="en-US"/>
        </w:rPr>
        <w:t xml:space="preserve"> of Observatorio de Redes Sociales 2014 </w:t>
      </w:r>
      <w:r w:rsidR="00866C70"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Observatory </w:t>
      </w:r>
      <w:r w:rsidR="00445D6D" w:rsidRPr="00060223">
        <w:rPr>
          <w:rFonts w:ascii="Times New Roman" w:eastAsia="Times New Roman" w:hAnsi="Times New Roman"/>
          <w:sz w:val="24"/>
          <w:szCs w:val="24"/>
          <w:lang w:val="en-US"/>
        </w:rPr>
        <w:t xml:space="preserve">for </w:t>
      </w:r>
      <w:r w:rsidRPr="00060223">
        <w:rPr>
          <w:rFonts w:ascii="Times New Roman" w:eastAsia="Times New Roman" w:hAnsi="Times New Roman"/>
          <w:sz w:val="24"/>
          <w:szCs w:val="24"/>
          <w:lang w:val="en-US"/>
        </w:rPr>
        <w:t>Social Networks 2014</w:t>
      </w:r>
      <w:r w:rsidR="00866C70"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(The Cocktail Analysis, 2014)</w:t>
      </w:r>
      <w:r w:rsidR="00866C70"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w:t>
      </w:r>
      <w:r w:rsidR="00866C70" w:rsidRPr="00060223">
        <w:rPr>
          <w:rFonts w:ascii="Times New Roman" w:eastAsia="Times New Roman" w:hAnsi="Times New Roman"/>
          <w:sz w:val="24"/>
          <w:szCs w:val="24"/>
          <w:lang w:val="en-US"/>
        </w:rPr>
        <w:t>placed</w:t>
      </w:r>
      <w:r w:rsidRPr="00060223">
        <w:rPr>
          <w:rFonts w:ascii="Times New Roman" w:eastAsia="Times New Roman" w:hAnsi="Times New Roman"/>
          <w:sz w:val="24"/>
          <w:szCs w:val="24"/>
          <w:lang w:val="en-US"/>
        </w:rPr>
        <w:t xml:space="preserve"> </w:t>
      </w:r>
      <w:r w:rsidR="00866C70" w:rsidRPr="00060223">
        <w:rPr>
          <w:rFonts w:ascii="Times New Roman" w:eastAsia="Times New Roman" w:hAnsi="Times New Roman"/>
          <w:sz w:val="24"/>
          <w:szCs w:val="24"/>
          <w:lang w:val="en-US"/>
        </w:rPr>
        <w:t xml:space="preserve">the </w:t>
      </w:r>
      <w:r w:rsidR="00A568EB" w:rsidRPr="00060223">
        <w:rPr>
          <w:rFonts w:ascii="Times New Roman" w:eastAsia="Times New Roman" w:hAnsi="Times New Roman"/>
          <w:sz w:val="24"/>
          <w:szCs w:val="24"/>
          <w:lang w:val="en-US"/>
        </w:rPr>
        <w:t>use of</w:t>
      </w:r>
      <w:r w:rsidRPr="00060223">
        <w:rPr>
          <w:rFonts w:ascii="Times New Roman" w:eastAsia="Times New Roman" w:hAnsi="Times New Roman"/>
          <w:sz w:val="24"/>
          <w:szCs w:val="24"/>
          <w:lang w:val="en-US"/>
        </w:rPr>
        <w:t xml:space="preserve"> </w:t>
      </w:r>
      <w:r w:rsidR="00866C70" w:rsidRPr="00060223">
        <w:rPr>
          <w:rFonts w:ascii="Times New Roman" w:eastAsia="Times New Roman" w:hAnsi="Times New Roman"/>
          <w:sz w:val="24"/>
          <w:szCs w:val="24"/>
          <w:lang w:val="en-US"/>
        </w:rPr>
        <w:t xml:space="preserve">social networks </w:t>
      </w:r>
      <w:r w:rsidRPr="00060223">
        <w:rPr>
          <w:rFonts w:ascii="Times New Roman" w:eastAsia="Times New Roman" w:hAnsi="Times New Roman"/>
          <w:sz w:val="24"/>
          <w:szCs w:val="24"/>
          <w:lang w:val="en-US"/>
        </w:rPr>
        <w:t xml:space="preserve">among Spanish </w:t>
      </w:r>
      <w:r w:rsidR="00445D6D" w:rsidRPr="00060223">
        <w:rPr>
          <w:rFonts w:ascii="Times New Roman" w:eastAsia="Times New Roman" w:hAnsi="Times New Roman"/>
          <w:sz w:val="24"/>
          <w:szCs w:val="24"/>
          <w:lang w:val="en-US"/>
        </w:rPr>
        <w:t>i</w:t>
      </w:r>
      <w:r w:rsidRPr="00060223">
        <w:rPr>
          <w:rFonts w:ascii="Times New Roman" w:eastAsia="Times New Roman" w:hAnsi="Times New Roman"/>
          <w:sz w:val="24"/>
          <w:szCs w:val="24"/>
          <w:lang w:val="en-US"/>
        </w:rPr>
        <w:t>nternet</w:t>
      </w:r>
      <w:r w:rsidR="00866C70" w:rsidRPr="00060223">
        <w:rPr>
          <w:rFonts w:ascii="Times New Roman" w:eastAsia="Times New Roman" w:hAnsi="Times New Roman"/>
          <w:sz w:val="24"/>
          <w:szCs w:val="24"/>
          <w:lang w:val="en-US"/>
        </w:rPr>
        <w:t xml:space="preserve"> users</w:t>
      </w:r>
      <w:r w:rsidR="00445D6D" w:rsidRPr="00060223">
        <w:rPr>
          <w:rFonts w:ascii="Times New Roman" w:eastAsia="Times New Roman" w:hAnsi="Times New Roman"/>
          <w:sz w:val="24"/>
          <w:szCs w:val="24"/>
          <w:lang w:val="en-US"/>
        </w:rPr>
        <w:t xml:space="preserve"> at 90%</w:t>
      </w:r>
      <w:r w:rsidR="004A55FF" w:rsidRPr="00060223">
        <w:rPr>
          <w:rFonts w:ascii="Times New Roman" w:eastAsia="Times New Roman" w:hAnsi="Times New Roman"/>
          <w:sz w:val="24"/>
          <w:szCs w:val="24"/>
          <w:lang w:val="en-US"/>
        </w:rPr>
        <w:t>,</w:t>
      </w:r>
      <w:r w:rsidR="00866C70" w:rsidRPr="00060223">
        <w:rPr>
          <w:rFonts w:ascii="Times New Roman" w:eastAsia="Times New Roman" w:hAnsi="Times New Roman"/>
          <w:sz w:val="24"/>
          <w:szCs w:val="24"/>
          <w:lang w:val="en-US"/>
        </w:rPr>
        <w:t xml:space="preserve"> and the 5th</w:t>
      </w:r>
      <w:r w:rsidRPr="00060223">
        <w:rPr>
          <w:rFonts w:ascii="Times New Roman" w:eastAsia="Times New Roman" w:hAnsi="Times New Roman"/>
          <w:sz w:val="24"/>
          <w:szCs w:val="24"/>
          <w:lang w:val="en-US"/>
        </w:rPr>
        <w:t xml:space="preserve"> Ann</w:t>
      </w:r>
      <w:r w:rsidR="00345A92" w:rsidRPr="00060223">
        <w:rPr>
          <w:rFonts w:ascii="Times New Roman" w:eastAsia="Times New Roman" w:hAnsi="Times New Roman"/>
          <w:sz w:val="24"/>
          <w:szCs w:val="24"/>
          <w:lang w:val="en-US"/>
        </w:rPr>
        <w:t>ual Survey of Social Networks (I</w:t>
      </w:r>
      <w:r w:rsidRPr="00060223">
        <w:rPr>
          <w:rFonts w:ascii="Times New Roman" w:eastAsia="Times New Roman" w:hAnsi="Times New Roman"/>
          <w:sz w:val="24"/>
          <w:szCs w:val="24"/>
          <w:lang w:val="en-US"/>
        </w:rPr>
        <w:t>AB, 2014) note</w:t>
      </w:r>
      <w:r w:rsidR="00E4112D" w:rsidRPr="00060223">
        <w:rPr>
          <w:rFonts w:ascii="Times New Roman" w:eastAsia="Times New Roman" w:hAnsi="Times New Roman"/>
          <w:sz w:val="24"/>
          <w:szCs w:val="24"/>
          <w:lang w:val="en-US"/>
        </w:rPr>
        <w:t>s</w:t>
      </w:r>
      <w:r w:rsidRPr="00060223">
        <w:rPr>
          <w:rFonts w:ascii="Times New Roman" w:eastAsia="Times New Roman" w:hAnsi="Times New Roman"/>
          <w:sz w:val="24"/>
          <w:szCs w:val="24"/>
          <w:lang w:val="en-US"/>
        </w:rPr>
        <w:t xml:space="preserve"> that </w:t>
      </w:r>
      <w:r w:rsidR="00445D6D" w:rsidRPr="00060223">
        <w:rPr>
          <w:rFonts w:ascii="Times New Roman" w:eastAsia="Times New Roman" w:hAnsi="Times New Roman"/>
          <w:sz w:val="24"/>
          <w:szCs w:val="24"/>
          <w:lang w:val="en-US"/>
        </w:rPr>
        <w:t>usage</w:t>
      </w:r>
      <w:r w:rsidRPr="00060223">
        <w:rPr>
          <w:rFonts w:ascii="Times New Roman" w:eastAsia="Times New Roman" w:hAnsi="Times New Roman"/>
          <w:sz w:val="24"/>
          <w:szCs w:val="24"/>
          <w:lang w:val="en-US"/>
        </w:rPr>
        <w:t xml:space="preserve"> </w:t>
      </w:r>
      <w:r w:rsidR="00445D6D" w:rsidRPr="00060223">
        <w:rPr>
          <w:rFonts w:ascii="Times New Roman" w:eastAsia="Times New Roman" w:hAnsi="Times New Roman"/>
          <w:sz w:val="24"/>
          <w:szCs w:val="24"/>
          <w:lang w:val="en-US"/>
        </w:rPr>
        <w:t xml:space="preserve">increased </w:t>
      </w:r>
      <w:r w:rsidRPr="00060223">
        <w:rPr>
          <w:rFonts w:ascii="Times New Roman" w:eastAsia="Times New Roman" w:hAnsi="Times New Roman"/>
          <w:sz w:val="24"/>
          <w:szCs w:val="24"/>
          <w:lang w:val="en-US"/>
        </w:rPr>
        <w:t>from 51% in 2009 to 79% in 2013.</w:t>
      </w:r>
      <w:r w:rsidR="004A55FF" w:rsidRPr="00060223">
        <w:rPr>
          <w:rFonts w:ascii="Times New Roman" w:eastAsia="Times New Roman" w:hAnsi="Times New Roman"/>
          <w:sz w:val="24"/>
          <w:szCs w:val="24"/>
          <w:lang w:val="en-US"/>
        </w:rPr>
        <w:t xml:space="preserve">  While these figures do not completely </w:t>
      </w:r>
      <w:r w:rsidR="00257D3C" w:rsidRPr="00060223">
        <w:rPr>
          <w:rFonts w:ascii="Times New Roman" w:eastAsia="Times New Roman" w:hAnsi="Times New Roman"/>
          <w:sz w:val="24"/>
          <w:szCs w:val="24"/>
          <w:lang w:val="en-US"/>
        </w:rPr>
        <w:t>coincide</w:t>
      </w:r>
      <w:r w:rsidR="004A55FF" w:rsidRPr="00060223">
        <w:rPr>
          <w:rFonts w:ascii="Times New Roman" w:eastAsia="Times New Roman" w:hAnsi="Times New Roman"/>
          <w:sz w:val="24"/>
          <w:szCs w:val="24"/>
          <w:lang w:val="en-US"/>
        </w:rPr>
        <w:t xml:space="preserve"> with each other, they all point to widespread and growing use of internet and social media in Spain.</w:t>
      </w:r>
    </w:p>
    <w:p w14:paraId="31E341C0" w14:textId="77777777" w:rsidR="00870333" w:rsidRPr="00060223" w:rsidRDefault="0013651D"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ab/>
      </w:r>
    </w:p>
    <w:p w14:paraId="0643F53C" w14:textId="578207F2" w:rsidR="003A0CB1" w:rsidRPr="00060223" w:rsidRDefault="003A0CB1"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Online social networks allow users to create a personal profile, connect with other users</w:t>
      </w:r>
      <w:r w:rsidR="00257D3C"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and browse profiles or contacts (Boyd</w:t>
      </w:r>
      <w:r w:rsidR="00E4112D" w:rsidRPr="00060223">
        <w:rPr>
          <w:rFonts w:ascii="Times New Roman" w:eastAsia="Times New Roman" w:hAnsi="Times New Roman"/>
          <w:sz w:val="24"/>
          <w:szCs w:val="24"/>
          <w:lang w:val="en-US"/>
        </w:rPr>
        <w:t xml:space="preserve"> &amp;</w:t>
      </w:r>
      <w:r w:rsidRPr="00060223">
        <w:rPr>
          <w:rFonts w:ascii="Times New Roman" w:eastAsia="Times New Roman" w:hAnsi="Times New Roman"/>
          <w:sz w:val="24"/>
          <w:szCs w:val="24"/>
          <w:lang w:val="en-US"/>
        </w:rPr>
        <w:t xml:space="preserve"> Ellison, 2007). These profiles allow individuals to have detailed information about other individuals </w:t>
      </w:r>
      <w:r w:rsidR="0075307A" w:rsidRPr="00060223">
        <w:rPr>
          <w:rFonts w:ascii="Times New Roman" w:eastAsia="Times New Roman" w:hAnsi="Times New Roman"/>
          <w:sz w:val="24"/>
          <w:szCs w:val="24"/>
          <w:lang w:val="en-US"/>
        </w:rPr>
        <w:t xml:space="preserve">on </w:t>
      </w:r>
      <w:r w:rsidRPr="00060223">
        <w:rPr>
          <w:rFonts w:ascii="Times New Roman" w:eastAsia="Times New Roman" w:hAnsi="Times New Roman"/>
          <w:sz w:val="24"/>
          <w:szCs w:val="24"/>
          <w:lang w:val="en-US"/>
        </w:rPr>
        <w:t>the network, including interests, musical tastes, life preferences</w:t>
      </w:r>
      <w:r w:rsidR="00F338E2"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and an endless amount of past, present, and even future personal information. Users can also communicate with each other through a wide range of tools </w:t>
      </w:r>
      <w:r w:rsidR="001A35EB" w:rsidRPr="00060223">
        <w:rPr>
          <w:rFonts w:ascii="Times New Roman" w:eastAsia="Times New Roman" w:hAnsi="Times New Roman"/>
          <w:sz w:val="24"/>
          <w:szCs w:val="24"/>
          <w:lang w:val="en-US"/>
        </w:rPr>
        <w:t>that include</w:t>
      </w:r>
      <w:r w:rsidRPr="00060223">
        <w:rPr>
          <w:rFonts w:ascii="Times New Roman" w:eastAsia="Times New Roman" w:hAnsi="Times New Roman"/>
          <w:sz w:val="24"/>
          <w:szCs w:val="24"/>
          <w:lang w:val="en-US"/>
        </w:rPr>
        <w:t xml:space="preserve"> sending private messages, cha</w:t>
      </w:r>
      <w:r w:rsidR="00F338E2" w:rsidRPr="00060223">
        <w:rPr>
          <w:rFonts w:ascii="Times New Roman" w:eastAsia="Times New Roman" w:hAnsi="Times New Roman"/>
          <w:sz w:val="24"/>
          <w:szCs w:val="24"/>
          <w:lang w:val="en-US"/>
        </w:rPr>
        <w:t>t</w:t>
      </w:r>
      <w:r w:rsidRPr="00060223">
        <w:rPr>
          <w:rFonts w:ascii="Times New Roman" w:eastAsia="Times New Roman" w:hAnsi="Times New Roman"/>
          <w:sz w:val="24"/>
          <w:szCs w:val="24"/>
          <w:lang w:val="en-US"/>
        </w:rPr>
        <w:t>t</w:t>
      </w:r>
      <w:r w:rsidR="00F338E2" w:rsidRPr="00060223">
        <w:rPr>
          <w:rFonts w:ascii="Times New Roman" w:eastAsia="Times New Roman" w:hAnsi="Times New Roman"/>
          <w:sz w:val="24"/>
          <w:szCs w:val="24"/>
          <w:lang w:val="en-US"/>
        </w:rPr>
        <w:t>ing</w:t>
      </w:r>
      <w:r w:rsidRPr="00060223">
        <w:rPr>
          <w:rFonts w:ascii="Times New Roman" w:eastAsia="Times New Roman" w:hAnsi="Times New Roman"/>
          <w:sz w:val="24"/>
          <w:szCs w:val="24"/>
          <w:lang w:val="en-US"/>
        </w:rPr>
        <w:t>, leaving public comments on users</w:t>
      </w:r>
      <w:r w:rsidR="00E4112D" w:rsidRPr="00060223">
        <w:rPr>
          <w:rFonts w:ascii="Times New Roman" w:eastAsia="Times New Roman" w:hAnsi="Times New Roman"/>
          <w:sz w:val="24"/>
          <w:szCs w:val="24"/>
          <w:lang w:val="en-US"/>
        </w:rPr>
        <w:t>’ walls</w:t>
      </w:r>
      <w:r w:rsidR="00F338E2"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w:t>
      </w:r>
      <w:r w:rsidR="00F338E2" w:rsidRPr="00060223">
        <w:rPr>
          <w:rFonts w:ascii="Times New Roman" w:eastAsia="Times New Roman" w:hAnsi="Times New Roman"/>
          <w:sz w:val="24"/>
          <w:szCs w:val="24"/>
          <w:lang w:val="en-US"/>
        </w:rPr>
        <w:t xml:space="preserve">and </w:t>
      </w:r>
      <w:r w:rsidRPr="00060223">
        <w:rPr>
          <w:rFonts w:ascii="Times New Roman" w:eastAsia="Times New Roman" w:hAnsi="Times New Roman"/>
          <w:sz w:val="24"/>
          <w:szCs w:val="24"/>
          <w:lang w:val="en-US"/>
        </w:rPr>
        <w:t>sharing photos, videos</w:t>
      </w:r>
      <w:r w:rsidR="00F338E2"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or other content.</w:t>
      </w:r>
    </w:p>
    <w:p w14:paraId="177E0795" w14:textId="77777777" w:rsidR="00870333" w:rsidRPr="00060223" w:rsidRDefault="0013651D"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ab/>
      </w:r>
    </w:p>
    <w:p w14:paraId="7823A6F5" w14:textId="592BFC0C" w:rsidR="001A35EB" w:rsidRPr="00060223" w:rsidRDefault="00787BC3"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There </w:t>
      </w:r>
      <w:r w:rsidR="00257D3C" w:rsidRPr="00060223">
        <w:rPr>
          <w:rFonts w:ascii="Times New Roman" w:eastAsia="Times New Roman" w:hAnsi="Times New Roman"/>
          <w:sz w:val="24"/>
          <w:szCs w:val="24"/>
          <w:lang w:val="en-US"/>
        </w:rPr>
        <w:t>are</w:t>
      </w:r>
      <w:r w:rsidRPr="00060223">
        <w:rPr>
          <w:rFonts w:ascii="Times New Roman" w:eastAsia="Times New Roman" w:hAnsi="Times New Roman"/>
          <w:sz w:val="24"/>
          <w:szCs w:val="24"/>
          <w:lang w:val="en-US"/>
        </w:rPr>
        <w:t xml:space="preserve"> differences between the social networks that have emerged in recent years</w:t>
      </w:r>
      <w:r w:rsidR="0013651D"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mainly based on the specificity of their content. Although some figures suggest </w:t>
      </w:r>
      <w:r w:rsidR="0075307A" w:rsidRPr="00060223">
        <w:rPr>
          <w:rFonts w:ascii="Times New Roman" w:eastAsia="Times New Roman" w:hAnsi="Times New Roman"/>
          <w:sz w:val="24"/>
          <w:szCs w:val="24"/>
          <w:lang w:val="en-US"/>
        </w:rPr>
        <w:t xml:space="preserve">a </w:t>
      </w:r>
      <w:r w:rsidR="00257D3C" w:rsidRPr="00060223">
        <w:rPr>
          <w:rFonts w:ascii="Times New Roman" w:eastAsia="Times New Roman" w:hAnsi="Times New Roman"/>
          <w:sz w:val="24"/>
          <w:szCs w:val="24"/>
          <w:lang w:val="en-US"/>
        </w:rPr>
        <w:t>slowdown</w:t>
      </w:r>
      <w:r w:rsidRPr="00060223">
        <w:rPr>
          <w:rFonts w:ascii="Times New Roman" w:eastAsia="Times New Roman" w:hAnsi="Times New Roman"/>
          <w:sz w:val="24"/>
          <w:szCs w:val="24"/>
          <w:lang w:val="en-US"/>
        </w:rPr>
        <w:t xml:space="preserve"> </w:t>
      </w:r>
      <w:r w:rsidR="0075307A" w:rsidRPr="00060223">
        <w:rPr>
          <w:rFonts w:ascii="Times New Roman" w:eastAsia="Times New Roman" w:hAnsi="Times New Roman"/>
          <w:sz w:val="24"/>
          <w:szCs w:val="24"/>
          <w:lang w:val="en-US"/>
        </w:rPr>
        <w:t>in</w:t>
      </w:r>
      <w:r w:rsidRPr="00060223">
        <w:rPr>
          <w:rFonts w:ascii="Times New Roman" w:eastAsia="Times New Roman" w:hAnsi="Times New Roman"/>
          <w:sz w:val="24"/>
          <w:szCs w:val="24"/>
          <w:lang w:val="en-US"/>
        </w:rPr>
        <w:t xml:space="preserve"> the growth of the major social networks, </w:t>
      </w:r>
      <w:r w:rsidR="00257D3C" w:rsidRPr="00060223">
        <w:rPr>
          <w:rFonts w:ascii="Times New Roman" w:eastAsia="Times New Roman" w:hAnsi="Times New Roman"/>
          <w:sz w:val="24"/>
          <w:szCs w:val="24"/>
          <w:lang w:val="en-US"/>
        </w:rPr>
        <w:t>penetration</w:t>
      </w:r>
      <w:r w:rsidRPr="00060223">
        <w:rPr>
          <w:rFonts w:ascii="Times New Roman" w:eastAsia="Times New Roman" w:hAnsi="Times New Roman"/>
          <w:sz w:val="24"/>
          <w:szCs w:val="24"/>
          <w:lang w:val="en-US"/>
        </w:rPr>
        <w:t xml:space="preserve"> numbers are still </w:t>
      </w:r>
      <w:r w:rsidRPr="00060223">
        <w:rPr>
          <w:rFonts w:ascii="Times New Roman" w:eastAsia="Times New Roman" w:hAnsi="Times New Roman"/>
          <w:sz w:val="24"/>
          <w:szCs w:val="24"/>
          <w:lang w:val="en-US"/>
        </w:rPr>
        <w:lastRenderedPageBreak/>
        <w:t>quite significant: Facebook, present in the vast majority of countries, with</w:t>
      </w:r>
      <w:r w:rsidR="0013651D" w:rsidRPr="00060223">
        <w:rPr>
          <w:rFonts w:ascii="Times New Roman" w:eastAsia="Times New Roman" w:hAnsi="Times New Roman"/>
          <w:sz w:val="24"/>
          <w:szCs w:val="24"/>
          <w:lang w:val="en-US"/>
        </w:rPr>
        <w:t xml:space="preserve"> </w:t>
      </w:r>
      <w:r w:rsidR="00047C4E" w:rsidRPr="00060223">
        <w:rPr>
          <w:rFonts w:ascii="Times New Roman" w:eastAsia="Times New Roman" w:hAnsi="Times New Roman"/>
          <w:sz w:val="24"/>
          <w:szCs w:val="24"/>
          <w:lang w:val="en-US"/>
        </w:rPr>
        <w:t xml:space="preserve">daily active </w:t>
      </w:r>
      <w:r w:rsidRPr="00060223">
        <w:rPr>
          <w:rFonts w:ascii="Times New Roman" w:eastAsia="Times New Roman" w:hAnsi="Times New Roman"/>
          <w:sz w:val="24"/>
          <w:szCs w:val="24"/>
          <w:lang w:val="en-US"/>
        </w:rPr>
        <w:t xml:space="preserve">users </w:t>
      </w:r>
      <w:r w:rsidR="0075307A" w:rsidRPr="00060223">
        <w:rPr>
          <w:rFonts w:ascii="Times New Roman" w:eastAsia="Times New Roman" w:hAnsi="Times New Roman"/>
          <w:sz w:val="24"/>
          <w:szCs w:val="24"/>
          <w:lang w:val="en-US"/>
        </w:rPr>
        <w:t>exceeding</w:t>
      </w:r>
      <w:r w:rsidRPr="00060223">
        <w:rPr>
          <w:rFonts w:ascii="Times New Roman" w:eastAsia="Times New Roman" w:hAnsi="Times New Roman"/>
          <w:sz w:val="24"/>
          <w:szCs w:val="24"/>
          <w:lang w:val="en-US"/>
        </w:rPr>
        <w:t xml:space="preserve"> 600 million, </w:t>
      </w:r>
      <w:r w:rsidR="000C31FF" w:rsidRPr="00060223">
        <w:rPr>
          <w:rFonts w:ascii="Times New Roman" w:eastAsia="Times New Roman" w:hAnsi="Times New Roman"/>
          <w:sz w:val="24"/>
          <w:szCs w:val="24"/>
          <w:lang w:val="en-US"/>
        </w:rPr>
        <w:t>i</w:t>
      </w:r>
      <w:r w:rsidRPr="00060223">
        <w:rPr>
          <w:rFonts w:ascii="Times New Roman" w:eastAsia="Times New Roman" w:hAnsi="Times New Roman"/>
          <w:sz w:val="24"/>
          <w:szCs w:val="24"/>
          <w:lang w:val="en-US"/>
        </w:rPr>
        <w:t>s a network that facilitates the exchange of information on social relationships in real or virtual</w:t>
      </w:r>
      <w:r w:rsidR="00917EC7" w:rsidRPr="00060223">
        <w:rPr>
          <w:rFonts w:ascii="Times New Roman" w:eastAsia="Times New Roman" w:hAnsi="Times New Roman"/>
          <w:sz w:val="24"/>
          <w:szCs w:val="24"/>
          <w:lang w:val="en-US"/>
        </w:rPr>
        <w:t xml:space="preserve"> life</w:t>
      </w:r>
      <w:r w:rsidR="00B00068" w:rsidRPr="00060223">
        <w:rPr>
          <w:rFonts w:ascii="Times New Roman" w:eastAsia="Times New Roman" w:hAnsi="Times New Roman"/>
          <w:sz w:val="24"/>
          <w:szCs w:val="24"/>
          <w:lang w:val="en-US"/>
        </w:rPr>
        <w:t xml:space="preserve"> across the world</w:t>
      </w:r>
      <w:r w:rsidR="008E6741" w:rsidRPr="00060223">
        <w:rPr>
          <w:rFonts w:ascii="Times New Roman" w:eastAsia="Times New Roman" w:hAnsi="Times New Roman"/>
          <w:sz w:val="24"/>
          <w:szCs w:val="24"/>
          <w:lang w:val="en-US"/>
        </w:rPr>
        <w:t xml:space="preserve"> (</w:t>
      </w:r>
      <w:r w:rsidR="00F86ED4" w:rsidRPr="00060223">
        <w:rPr>
          <w:rFonts w:ascii="Times New Roman" w:eastAsia="Times New Roman" w:hAnsi="Times New Roman"/>
          <w:sz w:val="24"/>
          <w:szCs w:val="24"/>
          <w:lang w:val="en-US"/>
        </w:rPr>
        <w:t>Manzoor</w:t>
      </w:r>
      <w:r w:rsidR="008E6741" w:rsidRPr="00060223">
        <w:rPr>
          <w:rFonts w:ascii="Times New Roman" w:eastAsia="Times New Roman" w:hAnsi="Times New Roman"/>
          <w:sz w:val="24"/>
          <w:szCs w:val="24"/>
          <w:lang w:val="en-US"/>
        </w:rPr>
        <w:t>, 2016)</w:t>
      </w:r>
    </w:p>
    <w:p w14:paraId="62F1745B" w14:textId="77777777" w:rsidR="00870333" w:rsidRPr="00060223" w:rsidRDefault="00CB67EA"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ab/>
      </w:r>
    </w:p>
    <w:p w14:paraId="0AC8ECA2" w14:textId="4CE502E3" w:rsidR="00174C2C" w:rsidRPr="00060223" w:rsidRDefault="0057277A"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Twitter</w:t>
      </w:r>
      <w:r w:rsidR="00B00068"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has 284 million users worldwide</w:t>
      </w:r>
      <w:r w:rsidR="0046200A"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and about 500 million tweets written per day</w:t>
      </w:r>
      <w:r w:rsidR="008371F4" w:rsidRPr="00060223">
        <w:rPr>
          <w:rFonts w:ascii="Times New Roman" w:eastAsia="Times New Roman" w:hAnsi="Times New Roman"/>
          <w:sz w:val="24"/>
          <w:szCs w:val="24"/>
          <w:lang w:val="en-US"/>
        </w:rPr>
        <w:t xml:space="preserve"> </w:t>
      </w:r>
      <w:r w:rsidR="008E6741" w:rsidRPr="00060223">
        <w:rPr>
          <w:rFonts w:ascii="Times New Roman" w:eastAsia="Times New Roman" w:hAnsi="Times New Roman"/>
          <w:sz w:val="24"/>
          <w:szCs w:val="24"/>
          <w:lang w:val="en-US"/>
        </w:rPr>
        <w:t>(</w:t>
      </w:r>
      <w:r w:rsidR="00F86ED4" w:rsidRPr="00060223">
        <w:rPr>
          <w:rFonts w:ascii="Times New Roman" w:eastAsia="Times New Roman" w:hAnsi="Times New Roman"/>
          <w:sz w:val="24"/>
          <w:szCs w:val="24"/>
          <w:lang w:val="en-US"/>
        </w:rPr>
        <w:t>Manzoor</w:t>
      </w:r>
      <w:r w:rsidR="008E6741" w:rsidRPr="00060223">
        <w:rPr>
          <w:rFonts w:ascii="Times New Roman" w:eastAsia="Times New Roman" w:hAnsi="Times New Roman"/>
          <w:sz w:val="24"/>
          <w:szCs w:val="24"/>
          <w:lang w:val="en-US"/>
        </w:rPr>
        <w:t>, 2016)</w:t>
      </w:r>
      <w:r w:rsidRPr="00060223">
        <w:rPr>
          <w:rFonts w:ascii="Times New Roman" w:eastAsia="Times New Roman" w:hAnsi="Times New Roman"/>
          <w:sz w:val="24"/>
          <w:szCs w:val="24"/>
          <w:lang w:val="en-US"/>
        </w:rPr>
        <w:t>. Despite being the social network (of the</w:t>
      </w:r>
      <w:r w:rsidR="001F08B6" w:rsidRPr="00060223">
        <w:rPr>
          <w:rFonts w:ascii="Times New Roman" w:eastAsia="Times New Roman" w:hAnsi="Times New Roman"/>
          <w:sz w:val="24"/>
          <w:szCs w:val="24"/>
          <w:lang w:val="en-US"/>
        </w:rPr>
        <w:t xml:space="preserve"> two </w:t>
      </w:r>
      <w:r w:rsidRPr="00060223">
        <w:rPr>
          <w:rFonts w:ascii="Times New Roman" w:eastAsia="Times New Roman" w:hAnsi="Times New Roman"/>
          <w:sz w:val="24"/>
          <w:szCs w:val="24"/>
          <w:lang w:val="en-US"/>
        </w:rPr>
        <w:t xml:space="preserve">analyzed) </w:t>
      </w:r>
      <w:r w:rsidR="00B00068" w:rsidRPr="00060223">
        <w:rPr>
          <w:rFonts w:ascii="Times New Roman" w:eastAsia="Times New Roman" w:hAnsi="Times New Roman"/>
          <w:sz w:val="24"/>
          <w:szCs w:val="24"/>
          <w:lang w:val="en-US"/>
        </w:rPr>
        <w:t>with</w:t>
      </w:r>
      <w:r w:rsidRPr="00060223">
        <w:rPr>
          <w:rFonts w:ascii="Times New Roman" w:eastAsia="Times New Roman" w:hAnsi="Times New Roman"/>
          <w:sz w:val="24"/>
          <w:szCs w:val="24"/>
          <w:lang w:val="en-US"/>
        </w:rPr>
        <w:t xml:space="preserve"> </w:t>
      </w:r>
      <w:r w:rsidR="00B00068" w:rsidRPr="00060223">
        <w:rPr>
          <w:rFonts w:ascii="Times New Roman" w:eastAsia="Times New Roman" w:hAnsi="Times New Roman"/>
          <w:sz w:val="24"/>
          <w:szCs w:val="24"/>
          <w:lang w:val="en-US"/>
        </w:rPr>
        <w:t>the most posts</w:t>
      </w:r>
      <w:r w:rsidRPr="00060223">
        <w:rPr>
          <w:rFonts w:ascii="Times New Roman" w:eastAsia="Times New Roman" w:hAnsi="Times New Roman"/>
          <w:sz w:val="24"/>
          <w:szCs w:val="24"/>
          <w:lang w:val="en-US"/>
        </w:rPr>
        <w:t xml:space="preserve">, </w:t>
      </w:r>
      <w:r w:rsidR="000C31FF" w:rsidRPr="00060223">
        <w:rPr>
          <w:rFonts w:ascii="Times New Roman" w:eastAsia="Times New Roman" w:hAnsi="Times New Roman"/>
          <w:sz w:val="24"/>
          <w:szCs w:val="24"/>
          <w:lang w:val="en-US"/>
        </w:rPr>
        <w:t xml:space="preserve">it </w:t>
      </w:r>
      <w:r w:rsidRPr="00060223">
        <w:rPr>
          <w:rFonts w:ascii="Times New Roman" w:eastAsia="Times New Roman" w:hAnsi="Times New Roman"/>
          <w:sz w:val="24"/>
          <w:szCs w:val="24"/>
          <w:lang w:val="en-US"/>
        </w:rPr>
        <w:t xml:space="preserve">is not at the forefront in terms of </w:t>
      </w:r>
      <w:r w:rsidR="000C31FF" w:rsidRPr="00060223">
        <w:rPr>
          <w:rFonts w:ascii="Times New Roman" w:eastAsia="Times New Roman" w:hAnsi="Times New Roman"/>
          <w:sz w:val="24"/>
          <w:szCs w:val="24"/>
          <w:lang w:val="en-US"/>
        </w:rPr>
        <w:t xml:space="preserve">the </w:t>
      </w:r>
      <w:r w:rsidRPr="00060223">
        <w:rPr>
          <w:rFonts w:ascii="Times New Roman" w:eastAsia="Times New Roman" w:hAnsi="Times New Roman"/>
          <w:sz w:val="24"/>
          <w:szCs w:val="24"/>
          <w:lang w:val="en-US"/>
        </w:rPr>
        <w:t xml:space="preserve">number of </w:t>
      </w:r>
      <w:r w:rsidR="00B00068" w:rsidRPr="00060223">
        <w:rPr>
          <w:rFonts w:ascii="Times New Roman" w:eastAsia="Times New Roman" w:hAnsi="Times New Roman"/>
          <w:sz w:val="24"/>
          <w:szCs w:val="24"/>
          <w:lang w:val="en-US"/>
        </w:rPr>
        <w:t>users</w:t>
      </w:r>
      <w:r w:rsidRPr="00060223">
        <w:rPr>
          <w:rFonts w:ascii="Times New Roman" w:eastAsia="Times New Roman" w:hAnsi="Times New Roman"/>
          <w:sz w:val="24"/>
          <w:szCs w:val="24"/>
          <w:lang w:val="en-US"/>
        </w:rPr>
        <w:t>. One explanation for this could be that the peculiarity of Twitter seems to demand a higher rate of p</w:t>
      </w:r>
      <w:r w:rsidR="00B00068" w:rsidRPr="00060223">
        <w:rPr>
          <w:rFonts w:ascii="Times New Roman" w:eastAsia="Times New Roman" w:hAnsi="Times New Roman"/>
          <w:sz w:val="24"/>
          <w:szCs w:val="24"/>
          <w:lang w:val="en-US"/>
        </w:rPr>
        <w:t>ost</w:t>
      </w:r>
      <w:r w:rsidRPr="00060223">
        <w:rPr>
          <w:rFonts w:ascii="Times New Roman" w:eastAsia="Times New Roman" w:hAnsi="Times New Roman"/>
          <w:sz w:val="24"/>
          <w:szCs w:val="24"/>
          <w:lang w:val="en-US"/>
        </w:rPr>
        <w:t>s than other platforms</w:t>
      </w:r>
      <w:r w:rsidR="00B00068"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and it promotes freshness </w:t>
      </w:r>
      <w:r w:rsidR="000C31FF" w:rsidRPr="00060223">
        <w:rPr>
          <w:rFonts w:ascii="Times New Roman" w:eastAsia="Times New Roman" w:hAnsi="Times New Roman"/>
          <w:sz w:val="24"/>
          <w:szCs w:val="24"/>
          <w:lang w:val="en-US"/>
        </w:rPr>
        <w:t xml:space="preserve">over </w:t>
      </w:r>
      <w:r w:rsidR="007070C3" w:rsidRPr="00060223">
        <w:rPr>
          <w:rFonts w:ascii="Times New Roman" w:eastAsia="Times New Roman" w:hAnsi="Times New Roman"/>
          <w:sz w:val="24"/>
          <w:szCs w:val="24"/>
          <w:lang w:val="en-US"/>
        </w:rPr>
        <w:t>preparation</w:t>
      </w:r>
      <w:r w:rsidRPr="00060223">
        <w:rPr>
          <w:rFonts w:ascii="Times New Roman" w:eastAsia="Times New Roman" w:hAnsi="Times New Roman"/>
          <w:sz w:val="24"/>
          <w:szCs w:val="24"/>
          <w:lang w:val="en-US"/>
        </w:rPr>
        <w:t>.</w:t>
      </w:r>
      <w:r w:rsidR="00CB67EA" w:rsidRPr="00060223">
        <w:rPr>
          <w:rFonts w:ascii="Times New Roman" w:eastAsia="Times New Roman" w:hAnsi="Times New Roman"/>
          <w:sz w:val="24"/>
          <w:szCs w:val="24"/>
          <w:lang w:val="en-US"/>
        </w:rPr>
        <w:t xml:space="preserve">  </w:t>
      </w:r>
      <w:r w:rsidR="00174C2C" w:rsidRPr="00060223">
        <w:rPr>
          <w:rFonts w:ascii="Times New Roman" w:eastAsia="Times New Roman" w:hAnsi="Times New Roman"/>
          <w:sz w:val="24"/>
          <w:szCs w:val="24"/>
          <w:lang w:val="en-US"/>
        </w:rPr>
        <w:t>In Spain</w:t>
      </w:r>
      <w:r w:rsidR="0046200A" w:rsidRPr="00060223">
        <w:rPr>
          <w:rFonts w:ascii="Times New Roman" w:eastAsia="Times New Roman" w:hAnsi="Times New Roman"/>
          <w:sz w:val="24"/>
          <w:szCs w:val="24"/>
          <w:lang w:val="en-US"/>
        </w:rPr>
        <w:t>,</w:t>
      </w:r>
      <w:r w:rsidR="00174C2C" w:rsidRPr="00060223">
        <w:rPr>
          <w:rFonts w:ascii="Times New Roman" w:eastAsia="Times New Roman" w:hAnsi="Times New Roman"/>
          <w:sz w:val="24"/>
          <w:szCs w:val="24"/>
          <w:lang w:val="en-US"/>
        </w:rPr>
        <w:t xml:space="preserve"> the two main football teams</w:t>
      </w:r>
      <w:r w:rsidR="0046200A" w:rsidRPr="00060223">
        <w:rPr>
          <w:rFonts w:ascii="Times New Roman" w:eastAsia="Times New Roman" w:hAnsi="Times New Roman"/>
          <w:sz w:val="24"/>
          <w:szCs w:val="24"/>
          <w:lang w:val="en-US"/>
        </w:rPr>
        <w:t>––</w:t>
      </w:r>
      <w:r w:rsidR="00174C2C" w:rsidRPr="00060223">
        <w:rPr>
          <w:rFonts w:ascii="Times New Roman" w:eastAsia="Times New Roman" w:hAnsi="Times New Roman"/>
          <w:sz w:val="24"/>
          <w:szCs w:val="24"/>
          <w:lang w:val="en-US"/>
        </w:rPr>
        <w:t>Real Madrid and Barcelona FC</w:t>
      </w:r>
      <w:r w:rsidR="0046200A" w:rsidRPr="00060223">
        <w:rPr>
          <w:rFonts w:ascii="Times New Roman" w:eastAsia="Times New Roman" w:hAnsi="Times New Roman"/>
          <w:sz w:val="24"/>
          <w:szCs w:val="24"/>
          <w:lang w:val="en-US"/>
        </w:rPr>
        <w:t>––</w:t>
      </w:r>
      <w:r w:rsidR="00CB67EA" w:rsidRPr="00060223">
        <w:rPr>
          <w:rFonts w:ascii="Times New Roman" w:eastAsia="Times New Roman" w:hAnsi="Times New Roman"/>
          <w:sz w:val="24"/>
          <w:szCs w:val="24"/>
          <w:lang w:val="en-US"/>
        </w:rPr>
        <w:t>have the greatest</w:t>
      </w:r>
      <w:r w:rsidR="00174C2C" w:rsidRPr="00060223">
        <w:rPr>
          <w:rFonts w:ascii="Times New Roman" w:eastAsia="Times New Roman" w:hAnsi="Times New Roman"/>
          <w:sz w:val="24"/>
          <w:szCs w:val="24"/>
          <w:lang w:val="en-US"/>
        </w:rPr>
        <w:t xml:space="preserve"> number of followers</w:t>
      </w:r>
      <w:r w:rsidR="001F08B6" w:rsidRPr="00060223">
        <w:rPr>
          <w:rFonts w:ascii="Times New Roman" w:eastAsia="Times New Roman" w:hAnsi="Times New Roman"/>
          <w:sz w:val="24"/>
          <w:szCs w:val="24"/>
          <w:lang w:val="en-US"/>
        </w:rPr>
        <w:t xml:space="preserve"> on Twitter</w:t>
      </w:r>
      <w:r w:rsidR="00174C2C" w:rsidRPr="00060223">
        <w:rPr>
          <w:rFonts w:ascii="Times New Roman" w:eastAsia="Times New Roman" w:hAnsi="Times New Roman"/>
          <w:sz w:val="24"/>
          <w:szCs w:val="24"/>
          <w:lang w:val="en-US"/>
        </w:rPr>
        <w:t xml:space="preserve"> exceeding 13 million in both cases. Pope Francis tops the list </w:t>
      </w:r>
      <w:r w:rsidR="00CB67EA" w:rsidRPr="00060223">
        <w:rPr>
          <w:rFonts w:ascii="Times New Roman" w:eastAsia="Times New Roman" w:hAnsi="Times New Roman"/>
          <w:sz w:val="24"/>
          <w:szCs w:val="24"/>
          <w:lang w:val="en-US"/>
        </w:rPr>
        <w:t xml:space="preserve">of public figures </w:t>
      </w:r>
      <w:r w:rsidR="00174C2C" w:rsidRPr="00060223">
        <w:rPr>
          <w:rFonts w:ascii="Times New Roman" w:eastAsia="Times New Roman" w:hAnsi="Times New Roman"/>
          <w:sz w:val="24"/>
          <w:szCs w:val="24"/>
          <w:lang w:val="en-US"/>
        </w:rPr>
        <w:t xml:space="preserve">with </w:t>
      </w:r>
      <w:r w:rsidR="00CB67EA" w:rsidRPr="00060223">
        <w:rPr>
          <w:rFonts w:ascii="Times New Roman" w:eastAsia="Times New Roman" w:hAnsi="Times New Roman"/>
          <w:sz w:val="24"/>
          <w:szCs w:val="24"/>
          <w:lang w:val="en-US"/>
        </w:rPr>
        <w:t xml:space="preserve">nearly </w:t>
      </w:r>
      <w:r w:rsidR="00060223" w:rsidRPr="00060223">
        <w:rPr>
          <w:rFonts w:ascii="Times New Roman" w:eastAsia="Times New Roman" w:hAnsi="Times New Roman"/>
          <w:sz w:val="24"/>
          <w:szCs w:val="24"/>
          <w:lang w:val="en-US"/>
        </w:rPr>
        <w:t>8 million</w:t>
      </w:r>
      <w:r w:rsidR="00CB67EA" w:rsidRPr="00060223">
        <w:rPr>
          <w:rFonts w:ascii="Times New Roman" w:eastAsia="Times New Roman" w:hAnsi="Times New Roman"/>
          <w:sz w:val="24"/>
          <w:szCs w:val="24"/>
          <w:lang w:val="en-US"/>
        </w:rPr>
        <w:t xml:space="preserve"> </w:t>
      </w:r>
      <w:r w:rsidR="00174C2C" w:rsidRPr="00060223">
        <w:rPr>
          <w:rFonts w:ascii="Times New Roman" w:eastAsia="Times New Roman" w:hAnsi="Times New Roman"/>
          <w:sz w:val="24"/>
          <w:szCs w:val="24"/>
          <w:lang w:val="en-US"/>
        </w:rPr>
        <w:t>followers</w:t>
      </w:r>
      <w:r w:rsidR="00F338E2" w:rsidRPr="00060223">
        <w:rPr>
          <w:rFonts w:ascii="Times New Roman" w:eastAsia="Times New Roman" w:hAnsi="Times New Roman"/>
          <w:sz w:val="24"/>
          <w:szCs w:val="24"/>
          <w:lang w:val="en-US"/>
        </w:rPr>
        <w:t xml:space="preserve">; </w:t>
      </w:r>
      <w:r w:rsidR="00174C2C" w:rsidRPr="00060223">
        <w:rPr>
          <w:rFonts w:ascii="Times New Roman" w:eastAsia="Times New Roman" w:hAnsi="Times New Roman"/>
          <w:sz w:val="24"/>
          <w:szCs w:val="24"/>
          <w:lang w:val="en-US"/>
        </w:rPr>
        <w:t>Spanish Prime Minister Mariano Rajoy</w:t>
      </w:r>
      <w:r w:rsidR="00F338E2" w:rsidRPr="00060223">
        <w:rPr>
          <w:rFonts w:ascii="Times New Roman" w:eastAsia="Times New Roman" w:hAnsi="Times New Roman"/>
          <w:sz w:val="24"/>
          <w:szCs w:val="24"/>
          <w:lang w:val="en-US"/>
        </w:rPr>
        <w:t xml:space="preserve"> is </w:t>
      </w:r>
      <w:r w:rsidR="00CB67EA" w:rsidRPr="00060223">
        <w:rPr>
          <w:rFonts w:ascii="Times New Roman" w:eastAsia="Times New Roman" w:hAnsi="Times New Roman"/>
          <w:sz w:val="24"/>
          <w:szCs w:val="24"/>
          <w:lang w:val="en-US"/>
        </w:rPr>
        <w:t>at a considerable distance</w:t>
      </w:r>
      <w:r w:rsidR="00F338E2" w:rsidRPr="00060223">
        <w:rPr>
          <w:rFonts w:ascii="Times New Roman" w:eastAsia="Times New Roman" w:hAnsi="Times New Roman"/>
          <w:sz w:val="24"/>
          <w:szCs w:val="24"/>
          <w:lang w:val="en-US"/>
        </w:rPr>
        <w:t>,</w:t>
      </w:r>
      <w:r w:rsidR="00CB67EA" w:rsidRPr="00060223">
        <w:rPr>
          <w:rFonts w:ascii="Times New Roman" w:eastAsia="Times New Roman" w:hAnsi="Times New Roman"/>
          <w:sz w:val="24"/>
          <w:szCs w:val="24"/>
          <w:lang w:val="en-US"/>
        </w:rPr>
        <w:t xml:space="preserve"> </w:t>
      </w:r>
      <w:r w:rsidR="00967A0A" w:rsidRPr="00060223">
        <w:rPr>
          <w:rFonts w:ascii="Times New Roman" w:eastAsia="Times New Roman" w:hAnsi="Times New Roman"/>
          <w:sz w:val="24"/>
          <w:szCs w:val="24"/>
          <w:lang w:val="en-US"/>
        </w:rPr>
        <w:t>w</w:t>
      </w:r>
      <w:r w:rsidR="00CB67EA" w:rsidRPr="00060223">
        <w:rPr>
          <w:rFonts w:ascii="Times New Roman" w:eastAsia="Times New Roman" w:hAnsi="Times New Roman"/>
          <w:sz w:val="24"/>
          <w:szCs w:val="24"/>
          <w:lang w:val="en-US"/>
        </w:rPr>
        <w:t>ith</w:t>
      </w:r>
      <w:r w:rsidR="00174C2C" w:rsidRPr="00060223">
        <w:rPr>
          <w:rFonts w:ascii="Times New Roman" w:eastAsia="Times New Roman" w:hAnsi="Times New Roman"/>
          <w:sz w:val="24"/>
          <w:szCs w:val="24"/>
          <w:lang w:val="en-US"/>
        </w:rPr>
        <w:t xml:space="preserve"> over </w:t>
      </w:r>
      <w:r w:rsidR="00F338E2" w:rsidRPr="00060223">
        <w:rPr>
          <w:rFonts w:ascii="Times New Roman" w:eastAsia="Times New Roman" w:hAnsi="Times New Roman"/>
          <w:sz w:val="24"/>
          <w:szCs w:val="24"/>
          <w:lang w:val="en-US"/>
        </w:rPr>
        <w:t>600,000</w:t>
      </w:r>
      <w:r w:rsidR="00CB67EA" w:rsidRPr="00060223">
        <w:rPr>
          <w:rFonts w:ascii="Times New Roman" w:eastAsia="Times New Roman" w:hAnsi="Times New Roman"/>
          <w:sz w:val="24"/>
          <w:szCs w:val="24"/>
          <w:lang w:val="en-US"/>
        </w:rPr>
        <w:t xml:space="preserve"> followers</w:t>
      </w:r>
      <w:r w:rsidR="00174C2C" w:rsidRPr="00060223">
        <w:rPr>
          <w:rFonts w:ascii="Times New Roman" w:eastAsia="Times New Roman" w:hAnsi="Times New Roman"/>
          <w:sz w:val="24"/>
          <w:szCs w:val="24"/>
          <w:lang w:val="en-US"/>
        </w:rPr>
        <w:t>. Between the</w:t>
      </w:r>
      <w:r w:rsidR="00CB67EA" w:rsidRPr="00060223">
        <w:rPr>
          <w:rFonts w:ascii="Times New Roman" w:eastAsia="Times New Roman" w:hAnsi="Times New Roman"/>
          <w:sz w:val="24"/>
          <w:szCs w:val="24"/>
          <w:lang w:val="en-US"/>
        </w:rPr>
        <w:t>se major figures</w:t>
      </w:r>
      <w:r w:rsidR="00174C2C" w:rsidRPr="00060223">
        <w:rPr>
          <w:rFonts w:ascii="Times New Roman" w:eastAsia="Times New Roman" w:hAnsi="Times New Roman"/>
          <w:sz w:val="24"/>
          <w:szCs w:val="24"/>
          <w:lang w:val="en-US"/>
        </w:rPr>
        <w:t xml:space="preserve"> we</w:t>
      </w:r>
      <w:r w:rsidR="00CB67EA" w:rsidRPr="00060223">
        <w:rPr>
          <w:rFonts w:ascii="Times New Roman" w:eastAsia="Times New Roman" w:hAnsi="Times New Roman"/>
          <w:sz w:val="24"/>
          <w:szCs w:val="24"/>
          <w:lang w:val="en-US"/>
        </w:rPr>
        <w:t xml:space="preserve"> </w:t>
      </w:r>
      <w:r w:rsidR="00967A0A" w:rsidRPr="00060223">
        <w:rPr>
          <w:rFonts w:ascii="Times New Roman" w:eastAsia="Times New Roman" w:hAnsi="Times New Roman"/>
          <w:sz w:val="24"/>
          <w:szCs w:val="24"/>
          <w:lang w:val="en-US"/>
        </w:rPr>
        <w:t xml:space="preserve">find </w:t>
      </w:r>
      <w:r w:rsidR="000C31FF" w:rsidRPr="00060223">
        <w:rPr>
          <w:rFonts w:ascii="Times New Roman" w:eastAsia="Times New Roman" w:hAnsi="Times New Roman"/>
          <w:sz w:val="24"/>
          <w:szCs w:val="24"/>
          <w:lang w:val="en-US"/>
        </w:rPr>
        <w:t>a</w:t>
      </w:r>
      <w:r w:rsidR="00967A0A" w:rsidRPr="00060223">
        <w:rPr>
          <w:rFonts w:ascii="Times New Roman" w:eastAsia="Times New Roman" w:hAnsi="Times New Roman"/>
          <w:sz w:val="24"/>
          <w:szCs w:val="24"/>
          <w:lang w:val="en-US"/>
        </w:rPr>
        <w:t xml:space="preserve"> </w:t>
      </w:r>
      <w:r w:rsidR="00F338E2" w:rsidRPr="00060223">
        <w:rPr>
          <w:rFonts w:ascii="Times New Roman" w:eastAsia="Times New Roman" w:hAnsi="Times New Roman"/>
          <w:sz w:val="24"/>
          <w:szCs w:val="24"/>
          <w:lang w:val="en-US"/>
        </w:rPr>
        <w:t xml:space="preserve">large </w:t>
      </w:r>
      <w:r w:rsidR="00967A0A" w:rsidRPr="00060223">
        <w:rPr>
          <w:rFonts w:ascii="Times New Roman" w:eastAsia="Times New Roman" w:hAnsi="Times New Roman"/>
          <w:sz w:val="24"/>
          <w:szCs w:val="24"/>
          <w:lang w:val="en-US"/>
        </w:rPr>
        <w:t>number</w:t>
      </w:r>
      <w:r w:rsidR="00174C2C" w:rsidRPr="00060223">
        <w:rPr>
          <w:rFonts w:ascii="Times New Roman" w:eastAsia="Times New Roman" w:hAnsi="Times New Roman"/>
          <w:sz w:val="24"/>
          <w:szCs w:val="24"/>
          <w:lang w:val="en-US"/>
        </w:rPr>
        <w:t xml:space="preserve"> of artists and singers (w</w:t>
      </w:r>
      <w:r w:rsidR="00CB67EA" w:rsidRPr="00060223">
        <w:rPr>
          <w:rFonts w:ascii="Times New Roman" w:eastAsia="Times New Roman" w:hAnsi="Times New Roman"/>
          <w:sz w:val="24"/>
          <w:szCs w:val="24"/>
          <w:lang w:val="en-US"/>
        </w:rPr>
        <w:t>hose presence</w:t>
      </w:r>
      <w:r w:rsidR="00174C2C" w:rsidRPr="00060223">
        <w:rPr>
          <w:rFonts w:ascii="Times New Roman" w:eastAsia="Times New Roman" w:hAnsi="Times New Roman"/>
          <w:sz w:val="24"/>
          <w:szCs w:val="24"/>
          <w:lang w:val="en-US"/>
        </w:rPr>
        <w:t xml:space="preserve"> re</w:t>
      </w:r>
      <w:r w:rsidR="00CB67EA" w:rsidRPr="00060223">
        <w:rPr>
          <w:rFonts w:ascii="Times New Roman" w:eastAsia="Times New Roman" w:hAnsi="Times New Roman"/>
          <w:sz w:val="24"/>
          <w:szCs w:val="24"/>
          <w:lang w:val="en-US"/>
        </w:rPr>
        <w:t>presents</w:t>
      </w:r>
      <w:r w:rsidR="00174C2C" w:rsidRPr="00060223">
        <w:rPr>
          <w:rFonts w:ascii="Times New Roman" w:eastAsia="Times New Roman" w:hAnsi="Times New Roman"/>
          <w:sz w:val="24"/>
          <w:szCs w:val="24"/>
          <w:lang w:val="en-US"/>
        </w:rPr>
        <w:t xml:space="preserve"> the leisure </w:t>
      </w:r>
      <w:r w:rsidR="008C7F39" w:rsidRPr="00060223">
        <w:rPr>
          <w:rFonts w:ascii="Times New Roman" w:eastAsia="Times New Roman" w:hAnsi="Times New Roman"/>
          <w:sz w:val="24"/>
          <w:szCs w:val="24"/>
          <w:lang w:val="en-US"/>
        </w:rPr>
        <w:t xml:space="preserve">aspect </w:t>
      </w:r>
      <w:r w:rsidR="00967A0A" w:rsidRPr="00060223">
        <w:rPr>
          <w:rFonts w:ascii="Times New Roman" w:eastAsia="Times New Roman" w:hAnsi="Times New Roman"/>
          <w:sz w:val="24"/>
          <w:szCs w:val="24"/>
          <w:lang w:val="en-US"/>
        </w:rPr>
        <w:t>of</w:t>
      </w:r>
      <w:r w:rsidR="00174C2C" w:rsidRPr="00060223">
        <w:rPr>
          <w:rFonts w:ascii="Times New Roman" w:eastAsia="Times New Roman" w:hAnsi="Times New Roman"/>
          <w:sz w:val="24"/>
          <w:szCs w:val="24"/>
          <w:lang w:val="en-US"/>
        </w:rPr>
        <w:t xml:space="preserve"> this network).</w:t>
      </w:r>
    </w:p>
    <w:p w14:paraId="7308182D" w14:textId="77777777" w:rsidR="00870333" w:rsidRPr="00060223" w:rsidRDefault="00870333"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p>
    <w:p w14:paraId="592ABE6B" w14:textId="1AFDCED0" w:rsidR="00967A0A" w:rsidRPr="00060223" w:rsidRDefault="005769F6"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Non-governmental</w:t>
      </w:r>
      <w:r w:rsidR="00360E98" w:rsidRPr="00060223">
        <w:rPr>
          <w:rFonts w:ascii="Times New Roman" w:eastAsia="Times New Roman" w:hAnsi="Times New Roman"/>
          <w:sz w:val="24"/>
          <w:szCs w:val="24"/>
          <w:lang w:val="en-US"/>
        </w:rPr>
        <w:t xml:space="preserve"> organizations also</w:t>
      </w:r>
      <w:r w:rsidR="00B00068" w:rsidRPr="00060223">
        <w:rPr>
          <w:rFonts w:ascii="Times New Roman" w:eastAsia="Times New Roman" w:hAnsi="Times New Roman"/>
          <w:sz w:val="24"/>
          <w:szCs w:val="24"/>
          <w:lang w:val="en-US"/>
        </w:rPr>
        <w:t xml:space="preserve"> inhabit</w:t>
      </w:r>
      <w:r w:rsidR="00360E98" w:rsidRPr="00060223">
        <w:rPr>
          <w:rFonts w:ascii="Times New Roman" w:eastAsia="Times New Roman" w:hAnsi="Times New Roman"/>
          <w:sz w:val="24"/>
          <w:szCs w:val="24"/>
          <w:lang w:val="en-US"/>
        </w:rPr>
        <w:t xml:space="preserve"> the virtual environment to launch messages encouraging civic participation. Leading in Spain are Greenpeace, followed by Doctors Without Borders and</w:t>
      </w:r>
      <w:r w:rsidR="007070C3" w:rsidRPr="00060223">
        <w:rPr>
          <w:rFonts w:ascii="Times New Roman" w:eastAsia="Times New Roman" w:hAnsi="Times New Roman"/>
          <w:sz w:val="24"/>
          <w:szCs w:val="24"/>
          <w:lang w:val="en-US"/>
        </w:rPr>
        <w:t xml:space="preserve"> UNICEF (the latter</w:t>
      </w:r>
      <w:r w:rsidR="00360E98" w:rsidRPr="00060223">
        <w:rPr>
          <w:rFonts w:ascii="Times New Roman" w:eastAsia="Times New Roman" w:hAnsi="Times New Roman"/>
          <w:sz w:val="24"/>
          <w:szCs w:val="24"/>
          <w:lang w:val="en-US"/>
        </w:rPr>
        <w:t xml:space="preserve"> jumps to first place </w:t>
      </w:r>
      <w:r w:rsidR="007070C3" w:rsidRPr="00060223">
        <w:rPr>
          <w:rFonts w:ascii="Times New Roman" w:eastAsia="Times New Roman" w:hAnsi="Times New Roman"/>
          <w:sz w:val="24"/>
          <w:szCs w:val="24"/>
          <w:lang w:val="en-US"/>
        </w:rPr>
        <w:t>in terms of</w:t>
      </w:r>
      <w:r w:rsidR="00360E98" w:rsidRPr="00060223">
        <w:rPr>
          <w:rFonts w:ascii="Times New Roman" w:eastAsia="Times New Roman" w:hAnsi="Times New Roman"/>
          <w:sz w:val="24"/>
          <w:szCs w:val="24"/>
          <w:lang w:val="en-US"/>
        </w:rPr>
        <w:t xml:space="preserve"> </w:t>
      </w:r>
      <w:r w:rsidR="008C7F39" w:rsidRPr="00060223">
        <w:rPr>
          <w:rFonts w:ascii="Times New Roman" w:eastAsia="Times New Roman" w:hAnsi="Times New Roman"/>
          <w:sz w:val="24"/>
          <w:szCs w:val="24"/>
          <w:lang w:val="en-US"/>
        </w:rPr>
        <w:t xml:space="preserve">the </w:t>
      </w:r>
      <w:r w:rsidR="00360E98" w:rsidRPr="00060223">
        <w:rPr>
          <w:rFonts w:ascii="Times New Roman" w:eastAsia="Times New Roman" w:hAnsi="Times New Roman"/>
          <w:sz w:val="24"/>
          <w:szCs w:val="24"/>
          <w:lang w:val="en-US"/>
        </w:rPr>
        <w:t xml:space="preserve">number of followers </w:t>
      </w:r>
      <w:r w:rsidR="002618AD" w:rsidRPr="00060223">
        <w:rPr>
          <w:rFonts w:ascii="Times New Roman" w:eastAsia="Times New Roman" w:hAnsi="Times New Roman"/>
          <w:sz w:val="24"/>
          <w:szCs w:val="24"/>
          <w:lang w:val="en-US"/>
        </w:rPr>
        <w:t xml:space="preserve">at a </w:t>
      </w:r>
      <w:r w:rsidR="008C7F39" w:rsidRPr="00060223">
        <w:rPr>
          <w:rFonts w:ascii="Times New Roman" w:eastAsia="Times New Roman" w:hAnsi="Times New Roman"/>
          <w:sz w:val="24"/>
          <w:szCs w:val="24"/>
          <w:lang w:val="en-US"/>
        </w:rPr>
        <w:t xml:space="preserve">global </w:t>
      </w:r>
      <w:r w:rsidR="002618AD" w:rsidRPr="00060223">
        <w:rPr>
          <w:rFonts w:ascii="Times New Roman" w:eastAsia="Times New Roman" w:hAnsi="Times New Roman"/>
          <w:sz w:val="24"/>
          <w:szCs w:val="24"/>
          <w:lang w:val="en-US"/>
        </w:rPr>
        <w:t>level</w:t>
      </w:r>
      <w:r w:rsidR="007070C3" w:rsidRPr="00060223">
        <w:rPr>
          <w:rFonts w:ascii="Times New Roman" w:eastAsia="Times New Roman" w:hAnsi="Times New Roman"/>
          <w:sz w:val="24"/>
          <w:szCs w:val="24"/>
          <w:lang w:val="en-US"/>
        </w:rPr>
        <w:t>,</w:t>
      </w:r>
      <w:r w:rsidR="002618AD" w:rsidRPr="00060223">
        <w:rPr>
          <w:rFonts w:ascii="Times New Roman" w:eastAsia="Times New Roman" w:hAnsi="Times New Roman"/>
          <w:sz w:val="24"/>
          <w:szCs w:val="24"/>
          <w:lang w:val="en-US"/>
        </w:rPr>
        <w:t xml:space="preserve"> </w:t>
      </w:r>
      <w:r w:rsidR="00360E98" w:rsidRPr="00060223">
        <w:rPr>
          <w:rFonts w:ascii="Times New Roman" w:eastAsia="Times New Roman" w:hAnsi="Times New Roman"/>
          <w:sz w:val="24"/>
          <w:szCs w:val="24"/>
          <w:lang w:val="en-US"/>
        </w:rPr>
        <w:t xml:space="preserve">with more than </w:t>
      </w:r>
      <w:r w:rsidR="0046200A" w:rsidRPr="00060223">
        <w:rPr>
          <w:rFonts w:ascii="Times New Roman" w:eastAsia="Times New Roman" w:hAnsi="Times New Roman"/>
          <w:sz w:val="24"/>
          <w:szCs w:val="24"/>
          <w:lang w:val="en-US"/>
        </w:rPr>
        <w:t xml:space="preserve">3.5 </w:t>
      </w:r>
      <w:r w:rsidR="00360E98" w:rsidRPr="00060223">
        <w:rPr>
          <w:rFonts w:ascii="Times New Roman" w:eastAsia="Times New Roman" w:hAnsi="Times New Roman"/>
          <w:sz w:val="24"/>
          <w:szCs w:val="24"/>
          <w:lang w:val="en-US"/>
        </w:rPr>
        <w:t xml:space="preserve">million). All </w:t>
      </w:r>
      <w:r w:rsidR="00A835DE" w:rsidRPr="00060223">
        <w:rPr>
          <w:rFonts w:ascii="Times New Roman" w:eastAsia="Times New Roman" w:hAnsi="Times New Roman"/>
          <w:sz w:val="24"/>
          <w:szCs w:val="24"/>
          <w:lang w:val="en-US"/>
        </w:rPr>
        <w:t xml:space="preserve">of them seek </w:t>
      </w:r>
      <w:r w:rsidR="008C7F39" w:rsidRPr="00060223">
        <w:rPr>
          <w:rFonts w:ascii="Times New Roman" w:eastAsia="Times New Roman" w:hAnsi="Times New Roman"/>
          <w:sz w:val="24"/>
          <w:szCs w:val="24"/>
          <w:lang w:val="en-US"/>
        </w:rPr>
        <w:t xml:space="preserve">the </w:t>
      </w:r>
      <w:r w:rsidR="00A835DE" w:rsidRPr="00060223">
        <w:rPr>
          <w:rFonts w:ascii="Times New Roman" w:eastAsia="Times New Roman" w:hAnsi="Times New Roman"/>
          <w:sz w:val="24"/>
          <w:szCs w:val="24"/>
          <w:lang w:val="en-US"/>
        </w:rPr>
        <w:t xml:space="preserve">means </w:t>
      </w:r>
      <w:r w:rsidR="008C7F39" w:rsidRPr="00060223">
        <w:rPr>
          <w:rFonts w:ascii="Times New Roman" w:eastAsia="Times New Roman" w:hAnsi="Times New Roman"/>
          <w:sz w:val="24"/>
          <w:szCs w:val="24"/>
          <w:lang w:val="en-US"/>
        </w:rPr>
        <w:t xml:space="preserve">that will </w:t>
      </w:r>
      <w:r w:rsidR="00360E98" w:rsidRPr="00060223">
        <w:rPr>
          <w:rFonts w:ascii="Times New Roman" w:eastAsia="Times New Roman" w:hAnsi="Times New Roman"/>
          <w:sz w:val="24"/>
          <w:szCs w:val="24"/>
          <w:lang w:val="en-US"/>
        </w:rPr>
        <w:t>enable them to ta</w:t>
      </w:r>
      <w:r w:rsidR="000917DF" w:rsidRPr="00060223">
        <w:rPr>
          <w:rFonts w:ascii="Times New Roman" w:eastAsia="Times New Roman" w:hAnsi="Times New Roman"/>
          <w:sz w:val="24"/>
          <w:szCs w:val="24"/>
          <w:lang w:val="en-US"/>
        </w:rPr>
        <w:t>ke their message to more people</w:t>
      </w:r>
      <w:r w:rsidR="0046200A"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and find social networks to be </w:t>
      </w:r>
      <w:r w:rsidR="00360E98" w:rsidRPr="00060223">
        <w:rPr>
          <w:rFonts w:ascii="Times New Roman" w:eastAsia="Times New Roman" w:hAnsi="Times New Roman"/>
          <w:sz w:val="24"/>
          <w:szCs w:val="24"/>
          <w:lang w:val="en-US"/>
        </w:rPr>
        <w:t>a useful tool for social mobilization</w:t>
      </w:r>
      <w:r w:rsidRPr="00060223">
        <w:rPr>
          <w:rFonts w:ascii="Times New Roman" w:eastAsia="Times New Roman" w:hAnsi="Times New Roman"/>
          <w:sz w:val="24"/>
          <w:szCs w:val="24"/>
          <w:lang w:val="en-US"/>
        </w:rPr>
        <w:t>.</w:t>
      </w:r>
      <w:r w:rsidR="008C7F39" w:rsidRPr="00060223">
        <w:rPr>
          <w:rFonts w:ascii="Times New Roman" w:eastAsia="Times New Roman" w:hAnsi="Times New Roman"/>
          <w:sz w:val="24"/>
          <w:szCs w:val="24"/>
          <w:lang w:val="en-US"/>
        </w:rPr>
        <w:t xml:space="preserve"> </w:t>
      </w:r>
    </w:p>
    <w:p w14:paraId="128671B2" w14:textId="77777777" w:rsidR="00870333" w:rsidRPr="00060223" w:rsidRDefault="00870333"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p>
    <w:p w14:paraId="57D7F838" w14:textId="57B16C69" w:rsidR="002B0B96" w:rsidRPr="00060223" w:rsidRDefault="002B0B96"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During 2014, </w:t>
      </w:r>
      <w:r w:rsidR="008C7F39" w:rsidRPr="00060223">
        <w:rPr>
          <w:rFonts w:ascii="Times New Roman" w:eastAsia="Times New Roman" w:hAnsi="Times New Roman"/>
          <w:sz w:val="24"/>
          <w:szCs w:val="24"/>
          <w:lang w:val="en-US"/>
        </w:rPr>
        <w:t>photography</w:t>
      </w:r>
      <w:r w:rsidR="0046200A" w:rsidRPr="00060223">
        <w:rPr>
          <w:rFonts w:ascii="Times New Roman" w:eastAsia="Times New Roman" w:hAnsi="Times New Roman"/>
          <w:sz w:val="24"/>
          <w:szCs w:val="24"/>
          <w:lang w:val="en-US"/>
        </w:rPr>
        <w:t>-</w:t>
      </w:r>
      <w:r w:rsidR="008C7F39" w:rsidRPr="00060223">
        <w:rPr>
          <w:rFonts w:ascii="Times New Roman" w:eastAsia="Times New Roman" w:hAnsi="Times New Roman"/>
          <w:sz w:val="24"/>
          <w:szCs w:val="24"/>
          <w:lang w:val="en-US"/>
        </w:rPr>
        <w:t xml:space="preserve">based </w:t>
      </w:r>
      <w:r w:rsidRPr="00060223">
        <w:rPr>
          <w:rFonts w:ascii="Times New Roman" w:eastAsia="Times New Roman" w:hAnsi="Times New Roman"/>
          <w:sz w:val="24"/>
          <w:szCs w:val="24"/>
          <w:lang w:val="en-US"/>
        </w:rPr>
        <w:t>social networks absorb</w:t>
      </w:r>
      <w:r w:rsidR="000917DF" w:rsidRPr="00060223">
        <w:rPr>
          <w:rFonts w:ascii="Times New Roman" w:eastAsia="Times New Roman" w:hAnsi="Times New Roman"/>
          <w:sz w:val="24"/>
          <w:szCs w:val="24"/>
          <w:lang w:val="en-US"/>
        </w:rPr>
        <w:t>ed</w:t>
      </w:r>
      <w:r w:rsidRPr="00060223">
        <w:rPr>
          <w:rFonts w:ascii="Times New Roman" w:eastAsia="Times New Roman" w:hAnsi="Times New Roman"/>
          <w:sz w:val="24"/>
          <w:szCs w:val="24"/>
          <w:lang w:val="en-US"/>
        </w:rPr>
        <w:t xml:space="preserve"> most of the growth in</w:t>
      </w:r>
      <w:r w:rsidR="008C7F39" w:rsidRPr="00060223">
        <w:rPr>
          <w:rFonts w:ascii="Times New Roman" w:eastAsia="Times New Roman" w:hAnsi="Times New Roman"/>
          <w:sz w:val="24"/>
          <w:szCs w:val="24"/>
          <w:lang w:val="en-US"/>
        </w:rPr>
        <w:t xml:space="preserve"> the</w:t>
      </w:r>
      <w:r w:rsidRPr="00060223">
        <w:rPr>
          <w:rFonts w:ascii="Times New Roman" w:eastAsia="Times New Roman" w:hAnsi="Times New Roman"/>
          <w:sz w:val="24"/>
          <w:szCs w:val="24"/>
          <w:lang w:val="en-US"/>
        </w:rPr>
        <w:t xml:space="preserve"> number of active users: Instagram, which reflects how a picture is worth a thousand words, gr</w:t>
      </w:r>
      <w:r w:rsidR="00CB67EA" w:rsidRPr="00060223">
        <w:rPr>
          <w:rFonts w:ascii="Times New Roman" w:eastAsia="Times New Roman" w:hAnsi="Times New Roman"/>
          <w:sz w:val="24"/>
          <w:szCs w:val="24"/>
          <w:lang w:val="en-US"/>
        </w:rPr>
        <w:t>e</w:t>
      </w:r>
      <w:r w:rsidRPr="00060223">
        <w:rPr>
          <w:rFonts w:ascii="Times New Roman" w:eastAsia="Times New Roman" w:hAnsi="Times New Roman"/>
          <w:sz w:val="24"/>
          <w:szCs w:val="24"/>
          <w:lang w:val="en-US"/>
        </w:rPr>
        <w:t>w 25%</w:t>
      </w:r>
      <w:r w:rsidR="00CB67EA"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Tumblr</w:t>
      </w:r>
      <w:r w:rsidR="00F338E2"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22%</w:t>
      </w:r>
      <w:r w:rsidR="00CB67EA"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and </w:t>
      </w:r>
      <w:r w:rsidR="00785DBB" w:rsidRPr="00060223">
        <w:rPr>
          <w:rFonts w:ascii="Times New Roman" w:eastAsia="Times New Roman" w:hAnsi="Times New Roman"/>
          <w:sz w:val="24"/>
          <w:szCs w:val="24"/>
          <w:lang w:val="en-US"/>
        </w:rPr>
        <w:t>Pinterest</w:t>
      </w:r>
      <w:r w:rsidR="00F338E2" w:rsidRPr="00060223">
        <w:rPr>
          <w:rFonts w:ascii="Times New Roman" w:eastAsia="Times New Roman" w:hAnsi="Times New Roman"/>
          <w:sz w:val="24"/>
          <w:szCs w:val="24"/>
          <w:lang w:val="en-US"/>
        </w:rPr>
        <w:t>,</w:t>
      </w:r>
      <w:r w:rsidR="00785DBB"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 xml:space="preserve">7% </w:t>
      </w:r>
      <w:r w:rsidR="00785DBB" w:rsidRPr="00060223">
        <w:rPr>
          <w:rFonts w:ascii="Times New Roman" w:eastAsia="Times New Roman" w:hAnsi="Times New Roman"/>
          <w:sz w:val="24"/>
          <w:szCs w:val="24"/>
          <w:lang w:val="en-US"/>
        </w:rPr>
        <w:t>(</w:t>
      </w:r>
      <w:r w:rsidR="00047C4E" w:rsidRPr="00060223">
        <w:rPr>
          <w:rFonts w:ascii="Times New Roman" w:eastAsia="Times New Roman" w:hAnsi="Times New Roman"/>
          <w:sz w:val="24"/>
          <w:szCs w:val="24"/>
          <w:lang w:val="en-US"/>
        </w:rPr>
        <w:t xml:space="preserve">Fundación </w:t>
      </w:r>
      <w:r w:rsidR="0046200A" w:rsidRPr="00060223">
        <w:rPr>
          <w:rFonts w:ascii="Times New Roman" w:eastAsia="Times New Roman" w:hAnsi="Times New Roman"/>
          <w:sz w:val="24"/>
          <w:szCs w:val="24"/>
          <w:lang w:val="en-US"/>
        </w:rPr>
        <w:t>T</w:t>
      </w:r>
      <w:r w:rsidR="00047C4E" w:rsidRPr="00060223">
        <w:rPr>
          <w:rFonts w:ascii="Times New Roman" w:eastAsia="Times New Roman" w:hAnsi="Times New Roman"/>
          <w:sz w:val="24"/>
          <w:szCs w:val="24"/>
          <w:lang w:val="en-US"/>
        </w:rPr>
        <w:t>elefónica, 2015</w:t>
      </w:r>
      <w:r w:rsidRPr="00060223">
        <w:rPr>
          <w:rFonts w:ascii="Times New Roman" w:eastAsia="Times New Roman" w:hAnsi="Times New Roman"/>
          <w:sz w:val="24"/>
          <w:szCs w:val="24"/>
          <w:lang w:val="en-US"/>
        </w:rPr>
        <w:t>).</w:t>
      </w:r>
    </w:p>
    <w:p w14:paraId="4AC468DE" w14:textId="77777777" w:rsidR="00870333" w:rsidRPr="00060223" w:rsidRDefault="005769F6"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ab/>
      </w:r>
    </w:p>
    <w:p w14:paraId="135A6506" w14:textId="4E56CB6F" w:rsidR="002618AD" w:rsidRPr="00060223" w:rsidRDefault="002618AD"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At present, specialists </w:t>
      </w:r>
      <w:r w:rsidR="00FA4D30" w:rsidRPr="00060223">
        <w:rPr>
          <w:rFonts w:ascii="Times New Roman" w:eastAsia="Times New Roman" w:hAnsi="Times New Roman"/>
          <w:sz w:val="24"/>
          <w:szCs w:val="24"/>
          <w:lang w:val="en-US"/>
        </w:rPr>
        <w:t>observ</w:t>
      </w:r>
      <w:r w:rsidR="00B00068" w:rsidRPr="00060223">
        <w:rPr>
          <w:rFonts w:ascii="Times New Roman" w:eastAsia="Times New Roman" w:hAnsi="Times New Roman"/>
          <w:sz w:val="24"/>
          <w:szCs w:val="24"/>
          <w:lang w:val="en-US"/>
        </w:rPr>
        <w:t>e</w:t>
      </w:r>
      <w:r w:rsidR="00FA4D30"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 xml:space="preserve">a </w:t>
      </w:r>
      <w:r w:rsidR="00FA4D30" w:rsidRPr="00060223">
        <w:rPr>
          <w:rFonts w:ascii="Times New Roman" w:eastAsia="Times New Roman" w:hAnsi="Times New Roman"/>
          <w:sz w:val="24"/>
          <w:szCs w:val="24"/>
          <w:lang w:val="en-US"/>
        </w:rPr>
        <w:t xml:space="preserve">shift </w:t>
      </w:r>
      <w:r w:rsidRPr="00060223">
        <w:rPr>
          <w:rFonts w:ascii="Times New Roman" w:eastAsia="Times New Roman" w:hAnsi="Times New Roman"/>
          <w:sz w:val="24"/>
          <w:szCs w:val="24"/>
          <w:lang w:val="en-US"/>
        </w:rPr>
        <w:t xml:space="preserve">from communication through social networks to instant messaging, </w:t>
      </w:r>
      <w:r w:rsidR="006778E7" w:rsidRPr="00060223">
        <w:rPr>
          <w:rFonts w:ascii="Times New Roman" w:eastAsia="Times New Roman" w:hAnsi="Times New Roman"/>
          <w:sz w:val="24"/>
          <w:szCs w:val="24"/>
          <w:lang w:val="en-US"/>
        </w:rPr>
        <w:t>making it possible for</w:t>
      </w:r>
      <w:r w:rsidRPr="00060223">
        <w:rPr>
          <w:rFonts w:ascii="Times New Roman" w:eastAsia="Times New Roman" w:hAnsi="Times New Roman"/>
          <w:sz w:val="24"/>
          <w:szCs w:val="24"/>
          <w:lang w:val="en-US"/>
        </w:rPr>
        <w:t xml:space="preserve"> apps like Whats</w:t>
      </w:r>
      <w:r w:rsidR="00060223">
        <w:rPr>
          <w:rFonts w:ascii="Times New Roman" w:eastAsia="Times New Roman" w:hAnsi="Times New Roman"/>
          <w:sz w:val="24"/>
          <w:szCs w:val="24"/>
          <w:lang w:val="en-US"/>
        </w:rPr>
        <w:t>A</w:t>
      </w:r>
      <w:r w:rsidRPr="00060223">
        <w:rPr>
          <w:rFonts w:ascii="Times New Roman" w:eastAsia="Times New Roman" w:hAnsi="Times New Roman"/>
          <w:sz w:val="24"/>
          <w:szCs w:val="24"/>
          <w:lang w:val="en-US"/>
        </w:rPr>
        <w:t xml:space="preserve">pp </w:t>
      </w:r>
      <w:r w:rsidR="00FA4D30" w:rsidRPr="00060223">
        <w:rPr>
          <w:rFonts w:ascii="Times New Roman" w:eastAsia="Times New Roman" w:hAnsi="Times New Roman"/>
          <w:sz w:val="24"/>
          <w:szCs w:val="24"/>
          <w:lang w:val="en-US"/>
        </w:rPr>
        <w:t xml:space="preserve">to </w:t>
      </w:r>
      <w:r w:rsidR="006778E7" w:rsidRPr="00060223">
        <w:rPr>
          <w:rFonts w:ascii="Times New Roman" w:eastAsia="Times New Roman" w:hAnsi="Times New Roman"/>
          <w:sz w:val="24"/>
          <w:szCs w:val="24"/>
          <w:lang w:val="en-US"/>
        </w:rPr>
        <w:t>exceed</w:t>
      </w:r>
      <w:r w:rsidRPr="00060223">
        <w:rPr>
          <w:rFonts w:ascii="Times New Roman" w:eastAsia="Times New Roman" w:hAnsi="Times New Roman"/>
          <w:sz w:val="24"/>
          <w:szCs w:val="24"/>
          <w:lang w:val="en-US"/>
        </w:rPr>
        <w:t xml:space="preserve"> </w:t>
      </w:r>
      <w:r w:rsidR="006778E7" w:rsidRPr="00060223">
        <w:rPr>
          <w:rFonts w:ascii="Times New Roman" w:eastAsia="Times New Roman" w:hAnsi="Times New Roman"/>
          <w:sz w:val="24"/>
          <w:szCs w:val="24"/>
          <w:lang w:val="en-US"/>
        </w:rPr>
        <w:t>4</w:t>
      </w:r>
      <w:r w:rsidRPr="00060223">
        <w:rPr>
          <w:rFonts w:ascii="Times New Roman" w:eastAsia="Times New Roman" w:hAnsi="Times New Roman"/>
          <w:sz w:val="24"/>
          <w:szCs w:val="24"/>
          <w:lang w:val="en-US"/>
        </w:rPr>
        <w:t>50 million users</w:t>
      </w:r>
      <w:r w:rsidR="006778E7" w:rsidRPr="00060223">
        <w:rPr>
          <w:rFonts w:ascii="Times New Roman" w:eastAsia="Times New Roman" w:hAnsi="Times New Roman"/>
          <w:sz w:val="24"/>
          <w:szCs w:val="24"/>
          <w:lang w:val="en-US"/>
        </w:rPr>
        <w:t xml:space="preserve"> in 2014</w:t>
      </w:r>
      <w:r w:rsidRPr="00060223">
        <w:rPr>
          <w:rFonts w:ascii="Times New Roman" w:eastAsia="Times New Roman" w:hAnsi="Times New Roman"/>
          <w:sz w:val="24"/>
          <w:szCs w:val="24"/>
          <w:lang w:val="en-US"/>
        </w:rPr>
        <w:t xml:space="preserve">. </w:t>
      </w:r>
      <w:r w:rsidR="00FA4D30" w:rsidRPr="00060223">
        <w:rPr>
          <w:rFonts w:ascii="Times New Roman" w:eastAsia="Times New Roman" w:hAnsi="Times New Roman"/>
          <w:sz w:val="24"/>
          <w:szCs w:val="24"/>
          <w:lang w:val="en-US"/>
        </w:rPr>
        <w:t>In</w:t>
      </w:r>
      <w:r w:rsidRPr="00060223">
        <w:rPr>
          <w:rFonts w:ascii="Times New Roman" w:eastAsia="Times New Roman" w:hAnsi="Times New Roman"/>
          <w:sz w:val="24"/>
          <w:szCs w:val="24"/>
          <w:lang w:val="en-US"/>
        </w:rPr>
        <w:t xml:space="preserve"> the first five months of 2014 </w:t>
      </w:r>
      <w:r w:rsidR="00FA4D30" w:rsidRPr="00060223">
        <w:rPr>
          <w:rFonts w:ascii="Times New Roman" w:eastAsia="Times New Roman" w:hAnsi="Times New Roman"/>
          <w:sz w:val="24"/>
          <w:szCs w:val="24"/>
          <w:lang w:val="en-US"/>
        </w:rPr>
        <w:t>alone</w:t>
      </w:r>
      <w:r w:rsidR="0046200A" w:rsidRPr="00060223">
        <w:rPr>
          <w:rFonts w:ascii="Times New Roman" w:eastAsia="Times New Roman" w:hAnsi="Times New Roman"/>
          <w:sz w:val="24"/>
          <w:szCs w:val="24"/>
          <w:lang w:val="en-US"/>
        </w:rPr>
        <w:t>,</w:t>
      </w:r>
      <w:r w:rsidR="00FA4D30" w:rsidRPr="00060223">
        <w:rPr>
          <w:rFonts w:ascii="Times New Roman" w:eastAsia="Times New Roman" w:hAnsi="Times New Roman"/>
          <w:sz w:val="24"/>
          <w:szCs w:val="24"/>
          <w:lang w:val="en-US"/>
        </w:rPr>
        <w:t xml:space="preserve"> </w:t>
      </w:r>
      <w:r w:rsidR="00B00068" w:rsidRPr="00060223">
        <w:rPr>
          <w:rFonts w:ascii="Times New Roman" w:eastAsia="Times New Roman" w:hAnsi="Times New Roman"/>
          <w:sz w:val="24"/>
          <w:szCs w:val="24"/>
          <w:lang w:val="en-US"/>
        </w:rPr>
        <w:t>Whats</w:t>
      </w:r>
      <w:r w:rsidR="00060223">
        <w:rPr>
          <w:rFonts w:ascii="Times New Roman" w:eastAsia="Times New Roman" w:hAnsi="Times New Roman"/>
          <w:sz w:val="24"/>
          <w:szCs w:val="24"/>
          <w:lang w:val="en-US"/>
        </w:rPr>
        <w:t>A</w:t>
      </w:r>
      <w:r w:rsidR="00B00068" w:rsidRPr="00060223">
        <w:rPr>
          <w:rFonts w:ascii="Times New Roman" w:eastAsia="Times New Roman" w:hAnsi="Times New Roman"/>
          <w:sz w:val="24"/>
          <w:szCs w:val="24"/>
          <w:lang w:val="en-US"/>
        </w:rPr>
        <w:t>pp</w:t>
      </w:r>
      <w:r w:rsidR="006778E7"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 xml:space="preserve">grew </w:t>
      </w:r>
      <w:r w:rsidR="00FA4D30" w:rsidRPr="00060223">
        <w:rPr>
          <w:rFonts w:ascii="Times New Roman" w:eastAsia="Times New Roman" w:hAnsi="Times New Roman"/>
          <w:sz w:val="24"/>
          <w:szCs w:val="24"/>
          <w:lang w:val="en-US"/>
        </w:rPr>
        <w:t xml:space="preserve">by </w:t>
      </w:r>
      <w:r w:rsidRPr="00060223">
        <w:rPr>
          <w:rFonts w:ascii="Times New Roman" w:eastAsia="Times New Roman" w:hAnsi="Times New Roman"/>
          <w:sz w:val="24"/>
          <w:szCs w:val="24"/>
          <w:lang w:val="en-US"/>
        </w:rPr>
        <w:t>100 million. India, Russia, Brazil</w:t>
      </w:r>
      <w:r w:rsidR="0046200A"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and Mexico are the places where </w:t>
      </w:r>
      <w:r w:rsidR="006778E7" w:rsidRPr="00060223">
        <w:rPr>
          <w:rFonts w:ascii="Times New Roman" w:eastAsia="Times New Roman" w:hAnsi="Times New Roman"/>
          <w:sz w:val="24"/>
          <w:szCs w:val="24"/>
          <w:lang w:val="en-US"/>
        </w:rPr>
        <w:t>it</w:t>
      </w:r>
      <w:r w:rsidRPr="00060223">
        <w:rPr>
          <w:rFonts w:ascii="Times New Roman" w:eastAsia="Times New Roman" w:hAnsi="Times New Roman"/>
          <w:sz w:val="24"/>
          <w:szCs w:val="24"/>
          <w:lang w:val="en-US"/>
        </w:rPr>
        <w:t xml:space="preserve"> </w:t>
      </w:r>
      <w:r w:rsidR="006778E7" w:rsidRPr="00060223">
        <w:rPr>
          <w:rFonts w:ascii="Times New Roman" w:eastAsia="Times New Roman" w:hAnsi="Times New Roman"/>
          <w:sz w:val="24"/>
          <w:szCs w:val="24"/>
          <w:lang w:val="en-US"/>
        </w:rPr>
        <w:t>has</w:t>
      </w:r>
      <w:r w:rsidRPr="00060223">
        <w:rPr>
          <w:rFonts w:ascii="Times New Roman" w:eastAsia="Times New Roman" w:hAnsi="Times New Roman"/>
          <w:sz w:val="24"/>
          <w:szCs w:val="24"/>
          <w:lang w:val="en-US"/>
        </w:rPr>
        <w:t xml:space="preserve"> grown</w:t>
      </w:r>
      <w:r w:rsidR="00FA4D30" w:rsidRPr="00060223">
        <w:rPr>
          <w:rFonts w:ascii="Times New Roman" w:eastAsia="Times New Roman" w:hAnsi="Times New Roman"/>
          <w:sz w:val="24"/>
          <w:szCs w:val="24"/>
          <w:lang w:val="en-US"/>
        </w:rPr>
        <w:t xml:space="preserve"> the</w:t>
      </w:r>
      <w:r w:rsidR="006778E7" w:rsidRPr="00060223">
        <w:rPr>
          <w:rFonts w:ascii="Times New Roman" w:eastAsia="Times New Roman" w:hAnsi="Times New Roman"/>
          <w:sz w:val="24"/>
          <w:szCs w:val="24"/>
          <w:lang w:val="en-US"/>
        </w:rPr>
        <w:t xml:space="preserve"> most. In Brazil</w:t>
      </w:r>
      <w:r w:rsidR="00F338E2" w:rsidRPr="00060223">
        <w:rPr>
          <w:rFonts w:ascii="Times New Roman" w:eastAsia="Times New Roman" w:hAnsi="Times New Roman"/>
          <w:sz w:val="24"/>
          <w:szCs w:val="24"/>
          <w:lang w:val="en-US"/>
        </w:rPr>
        <w:t>,</w:t>
      </w:r>
      <w:r w:rsidR="006778E7" w:rsidRPr="00060223">
        <w:rPr>
          <w:rFonts w:ascii="Times New Roman" w:eastAsia="Times New Roman" w:hAnsi="Times New Roman"/>
          <w:sz w:val="24"/>
          <w:szCs w:val="24"/>
          <w:lang w:val="en-US"/>
        </w:rPr>
        <w:t xml:space="preserve"> it exceeds</w:t>
      </w:r>
      <w:r w:rsidRPr="00060223">
        <w:rPr>
          <w:rFonts w:ascii="Times New Roman" w:eastAsia="Times New Roman" w:hAnsi="Times New Roman"/>
          <w:sz w:val="24"/>
          <w:szCs w:val="24"/>
          <w:lang w:val="en-US"/>
        </w:rPr>
        <w:t xml:space="preserve"> 45 million</w:t>
      </w:r>
      <w:r w:rsidR="006778E7" w:rsidRPr="00060223">
        <w:rPr>
          <w:rFonts w:ascii="Times New Roman" w:eastAsia="Times New Roman" w:hAnsi="Times New Roman"/>
          <w:sz w:val="24"/>
          <w:szCs w:val="24"/>
          <w:lang w:val="en-US"/>
        </w:rPr>
        <w:t xml:space="preserve"> users</w:t>
      </w:r>
      <w:r w:rsidRPr="00060223">
        <w:rPr>
          <w:rFonts w:ascii="Times New Roman" w:eastAsia="Times New Roman" w:hAnsi="Times New Roman"/>
          <w:sz w:val="24"/>
          <w:szCs w:val="24"/>
          <w:lang w:val="en-US"/>
        </w:rPr>
        <w:t xml:space="preserve">. Spain, one of the places where </w:t>
      </w:r>
      <w:r w:rsidR="00FA4D30" w:rsidRPr="00060223">
        <w:rPr>
          <w:rFonts w:ascii="Times New Roman" w:eastAsia="Times New Roman" w:hAnsi="Times New Roman"/>
          <w:sz w:val="24"/>
          <w:szCs w:val="24"/>
          <w:lang w:val="en-US"/>
        </w:rPr>
        <w:t>it is used</w:t>
      </w:r>
      <w:r w:rsidRPr="00060223">
        <w:rPr>
          <w:rFonts w:ascii="Times New Roman" w:eastAsia="Times New Roman" w:hAnsi="Times New Roman"/>
          <w:sz w:val="24"/>
          <w:szCs w:val="24"/>
          <w:lang w:val="en-US"/>
        </w:rPr>
        <w:t xml:space="preserve"> more active</w:t>
      </w:r>
      <w:r w:rsidR="005769F6" w:rsidRPr="00060223">
        <w:rPr>
          <w:rFonts w:ascii="Times New Roman" w:eastAsia="Times New Roman" w:hAnsi="Times New Roman"/>
          <w:sz w:val="24"/>
          <w:szCs w:val="24"/>
          <w:lang w:val="en-US"/>
        </w:rPr>
        <w:t>ly</w:t>
      </w:r>
      <w:r w:rsidRPr="00060223">
        <w:rPr>
          <w:rFonts w:ascii="Times New Roman" w:eastAsia="Times New Roman" w:hAnsi="Times New Roman"/>
          <w:sz w:val="24"/>
          <w:szCs w:val="24"/>
          <w:lang w:val="en-US"/>
        </w:rPr>
        <w:t xml:space="preserve">, </w:t>
      </w:r>
      <w:r w:rsidR="006778E7" w:rsidRPr="00060223">
        <w:rPr>
          <w:rFonts w:ascii="Times New Roman" w:eastAsia="Times New Roman" w:hAnsi="Times New Roman"/>
          <w:sz w:val="24"/>
          <w:szCs w:val="24"/>
          <w:lang w:val="en-US"/>
        </w:rPr>
        <w:lastRenderedPageBreak/>
        <w:t xml:space="preserve">already </w:t>
      </w:r>
      <w:r w:rsidRPr="00060223">
        <w:rPr>
          <w:rFonts w:ascii="Times New Roman" w:eastAsia="Times New Roman" w:hAnsi="Times New Roman"/>
          <w:sz w:val="24"/>
          <w:szCs w:val="24"/>
          <w:lang w:val="en-US"/>
        </w:rPr>
        <w:t>has 25 million</w:t>
      </w:r>
      <w:r w:rsidR="006778E7" w:rsidRPr="00060223">
        <w:rPr>
          <w:rFonts w:ascii="Times New Roman" w:eastAsia="Times New Roman" w:hAnsi="Times New Roman"/>
          <w:sz w:val="24"/>
          <w:szCs w:val="24"/>
          <w:lang w:val="en-US"/>
        </w:rPr>
        <w:t xml:space="preserve"> users</w:t>
      </w:r>
      <w:r w:rsidRPr="00060223">
        <w:rPr>
          <w:rFonts w:ascii="Times New Roman" w:eastAsia="Times New Roman" w:hAnsi="Times New Roman"/>
          <w:sz w:val="24"/>
          <w:szCs w:val="24"/>
          <w:lang w:val="en-US"/>
        </w:rPr>
        <w:t>.</w:t>
      </w:r>
      <w:r w:rsidR="006778E7"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 xml:space="preserve">700 million photos and over 100 million videos </w:t>
      </w:r>
      <w:r w:rsidR="006778E7" w:rsidRPr="00060223">
        <w:rPr>
          <w:rFonts w:ascii="Times New Roman" w:eastAsia="Times New Roman" w:hAnsi="Times New Roman"/>
          <w:sz w:val="24"/>
          <w:szCs w:val="24"/>
          <w:lang w:val="en-US"/>
        </w:rPr>
        <w:t xml:space="preserve">are shared worldwide </w:t>
      </w:r>
      <w:r w:rsidR="00847140" w:rsidRPr="00060223">
        <w:rPr>
          <w:rFonts w:ascii="Times New Roman" w:eastAsia="Times New Roman" w:hAnsi="Times New Roman"/>
          <w:sz w:val="24"/>
          <w:szCs w:val="24"/>
          <w:lang w:val="en-US"/>
        </w:rPr>
        <w:t xml:space="preserve">on a </w:t>
      </w:r>
      <w:r w:rsidR="006778E7" w:rsidRPr="00060223">
        <w:rPr>
          <w:rFonts w:ascii="Times New Roman" w:eastAsia="Times New Roman" w:hAnsi="Times New Roman"/>
          <w:sz w:val="24"/>
          <w:szCs w:val="24"/>
          <w:lang w:val="en-US"/>
        </w:rPr>
        <w:t>daily</w:t>
      </w:r>
      <w:r w:rsidR="00847140" w:rsidRPr="00060223">
        <w:rPr>
          <w:rFonts w:ascii="Times New Roman" w:eastAsia="Times New Roman" w:hAnsi="Times New Roman"/>
          <w:sz w:val="24"/>
          <w:szCs w:val="24"/>
          <w:lang w:val="en-US"/>
        </w:rPr>
        <w:t xml:space="preserve"> basis</w:t>
      </w:r>
      <w:r w:rsidR="006778E7"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 xml:space="preserve">through </w:t>
      </w:r>
      <w:r w:rsidR="00060223">
        <w:rPr>
          <w:rFonts w:ascii="Times New Roman" w:eastAsia="Times New Roman" w:hAnsi="Times New Roman"/>
          <w:sz w:val="24"/>
          <w:szCs w:val="24"/>
          <w:lang w:val="en-US"/>
        </w:rPr>
        <w:t>WhatsA</w:t>
      </w:r>
      <w:r w:rsidR="0046200A" w:rsidRPr="00060223">
        <w:rPr>
          <w:rFonts w:ascii="Times New Roman" w:eastAsia="Times New Roman" w:hAnsi="Times New Roman"/>
          <w:sz w:val="24"/>
          <w:szCs w:val="24"/>
          <w:lang w:val="en-US"/>
        </w:rPr>
        <w:t>pp</w:t>
      </w:r>
      <w:r w:rsidR="00D723E6" w:rsidRPr="00060223">
        <w:rPr>
          <w:rFonts w:ascii="Times New Roman" w:eastAsia="Times New Roman" w:hAnsi="Times New Roman"/>
          <w:sz w:val="24"/>
          <w:szCs w:val="24"/>
          <w:lang w:val="en-US"/>
        </w:rPr>
        <w:t xml:space="preserve"> (El País, </w:t>
      </w:r>
      <w:r w:rsidR="00060223" w:rsidRPr="00060223">
        <w:rPr>
          <w:rFonts w:ascii="Times New Roman" w:eastAsia="Times New Roman" w:hAnsi="Times New Roman"/>
          <w:sz w:val="24"/>
          <w:szCs w:val="24"/>
          <w:lang w:val="en-US"/>
        </w:rPr>
        <w:t xml:space="preserve">April 22, </w:t>
      </w:r>
      <w:r w:rsidR="00D723E6" w:rsidRPr="00060223">
        <w:rPr>
          <w:rFonts w:ascii="Times New Roman" w:eastAsia="Times New Roman" w:hAnsi="Times New Roman"/>
          <w:sz w:val="24"/>
          <w:szCs w:val="24"/>
          <w:lang w:val="en-US"/>
        </w:rPr>
        <w:t>2014)</w:t>
      </w:r>
      <w:r w:rsidR="0046200A"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w:t>
      </w:r>
    </w:p>
    <w:p w14:paraId="22D03E60" w14:textId="77777777" w:rsidR="00870333" w:rsidRPr="00060223" w:rsidRDefault="005769F6"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ab/>
      </w:r>
    </w:p>
    <w:p w14:paraId="0DE24125" w14:textId="6ECF321B" w:rsidR="009D6108" w:rsidRPr="00060223" w:rsidRDefault="00B00068"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T</w:t>
      </w:r>
      <w:r w:rsidR="009D6108" w:rsidRPr="00060223">
        <w:rPr>
          <w:rFonts w:ascii="Times New Roman" w:eastAsia="Times New Roman" w:hAnsi="Times New Roman"/>
          <w:sz w:val="24"/>
          <w:szCs w:val="24"/>
          <w:lang w:val="en-US"/>
        </w:rPr>
        <w:t xml:space="preserve">his quantitative </w:t>
      </w:r>
      <w:r w:rsidRPr="00060223">
        <w:rPr>
          <w:rFonts w:ascii="Times New Roman" w:eastAsia="Times New Roman" w:hAnsi="Times New Roman"/>
          <w:sz w:val="24"/>
          <w:szCs w:val="24"/>
          <w:lang w:val="en-US"/>
        </w:rPr>
        <w:t xml:space="preserve">data </w:t>
      </w:r>
      <w:r w:rsidR="009D6108" w:rsidRPr="00060223">
        <w:rPr>
          <w:rFonts w:ascii="Times New Roman" w:eastAsia="Times New Roman" w:hAnsi="Times New Roman"/>
          <w:sz w:val="24"/>
          <w:szCs w:val="24"/>
          <w:lang w:val="en-US"/>
        </w:rPr>
        <w:t>helps us to map the major social networks</w:t>
      </w:r>
      <w:r w:rsidRPr="00060223">
        <w:rPr>
          <w:rFonts w:ascii="Times New Roman" w:eastAsia="Times New Roman" w:hAnsi="Times New Roman"/>
          <w:sz w:val="24"/>
          <w:szCs w:val="24"/>
          <w:lang w:val="en-US"/>
        </w:rPr>
        <w:t xml:space="preserve"> and their</w:t>
      </w:r>
      <w:r w:rsidR="009D6108" w:rsidRPr="00060223">
        <w:rPr>
          <w:rFonts w:ascii="Times New Roman" w:eastAsia="Times New Roman" w:hAnsi="Times New Roman"/>
          <w:sz w:val="24"/>
          <w:szCs w:val="24"/>
          <w:lang w:val="en-US"/>
        </w:rPr>
        <w:t xml:space="preserve"> capacity and ability to attract hundreds of millions of users </w:t>
      </w:r>
      <w:r w:rsidR="00847140" w:rsidRPr="00060223">
        <w:rPr>
          <w:rFonts w:ascii="Times New Roman" w:eastAsia="Times New Roman" w:hAnsi="Times New Roman"/>
          <w:sz w:val="24"/>
          <w:szCs w:val="24"/>
          <w:lang w:val="en-US"/>
        </w:rPr>
        <w:t xml:space="preserve">from </w:t>
      </w:r>
      <w:r w:rsidR="009D6108" w:rsidRPr="00060223">
        <w:rPr>
          <w:rFonts w:ascii="Times New Roman" w:eastAsia="Times New Roman" w:hAnsi="Times New Roman"/>
          <w:sz w:val="24"/>
          <w:szCs w:val="24"/>
          <w:lang w:val="en-US"/>
        </w:rPr>
        <w:t xml:space="preserve">around the world in a very short time. No </w:t>
      </w:r>
      <w:r w:rsidRPr="00060223">
        <w:rPr>
          <w:rFonts w:ascii="Times New Roman" w:eastAsia="Times New Roman" w:hAnsi="Times New Roman"/>
          <w:sz w:val="24"/>
          <w:szCs w:val="24"/>
          <w:lang w:val="en-US"/>
        </w:rPr>
        <w:t xml:space="preserve">previous </w:t>
      </w:r>
      <w:r w:rsidR="00847140" w:rsidRPr="00060223">
        <w:rPr>
          <w:rFonts w:ascii="Times New Roman" w:eastAsia="Times New Roman" w:hAnsi="Times New Roman"/>
          <w:sz w:val="24"/>
          <w:szCs w:val="24"/>
          <w:lang w:val="en-US"/>
        </w:rPr>
        <w:t xml:space="preserve">means of communication </w:t>
      </w:r>
      <w:r w:rsidR="009D6108" w:rsidRPr="00060223">
        <w:rPr>
          <w:rFonts w:ascii="Times New Roman" w:eastAsia="Times New Roman" w:hAnsi="Times New Roman"/>
          <w:sz w:val="24"/>
          <w:szCs w:val="24"/>
          <w:lang w:val="en-US"/>
        </w:rPr>
        <w:t>has been able to concentrate</w:t>
      </w:r>
      <w:r w:rsidR="00847140" w:rsidRPr="00060223">
        <w:rPr>
          <w:rFonts w:ascii="Times New Roman" w:eastAsia="Times New Roman" w:hAnsi="Times New Roman"/>
          <w:sz w:val="24"/>
          <w:szCs w:val="24"/>
          <w:lang w:val="en-US"/>
        </w:rPr>
        <w:t xml:space="preserve"> so many people</w:t>
      </w:r>
      <w:r w:rsidR="009D6108" w:rsidRPr="00060223">
        <w:rPr>
          <w:rFonts w:ascii="Times New Roman" w:eastAsia="Times New Roman" w:hAnsi="Times New Roman"/>
          <w:sz w:val="24"/>
          <w:szCs w:val="24"/>
          <w:lang w:val="en-US"/>
        </w:rPr>
        <w:t xml:space="preserve"> </w:t>
      </w:r>
      <w:r w:rsidR="00847140" w:rsidRPr="00060223">
        <w:rPr>
          <w:rFonts w:ascii="Times New Roman" w:eastAsia="Times New Roman" w:hAnsi="Times New Roman"/>
          <w:sz w:val="24"/>
          <w:szCs w:val="24"/>
          <w:lang w:val="en-US"/>
        </w:rPr>
        <w:t xml:space="preserve">in </w:t>
      </w:r>
      <w:r w:rsidR="009D6108" w:rsidRPr="00060223">
        <w:rPr>
          <w:rFonts w:ascii="Times New Roman" w:eastAsia="Times New Roman" w:hAnsi="Times New Roman"/>
          <w:sz w:val="24"/>
          <w:szCs w:val="24"/>
          <w:lang w:val="en-US"/>
        </w:rPr>
        <w:t>such</w:t>
      </w:r>
      <w:r w:rsidR="00847140" w:rsidRPr="00060223">
        <w:rPr>
          <w:rFonts w:ascii="Times New Roman" w:eastAsia="Times New Roman" w:hAnsi="Times New Roman"/>
          <w:sz w:val="24"/>
          <w:szCs w:val="24"/>
          <w:lang w:val="en-US"/>
        </w:rPr>
        <w:t xml:space="preserve"> a</w:t>
      </w:r>
      <w:r w:rsidR="009D6108" w:rsidRPr="00060223">
        <w:rPr>
          <w:rFonts w:ascii="Times New Roman" w:eastAsia="Times New Roman" w:hAnsi="Times New Roman"/>
          <w:sz w:val="24"/>
          <w:szCs w:val="24"/>
          <w:lang w:val="en-US"/>
        </w:rPr>
        <w:t xml:space="preserve"> </w:t>
      </w:r>
      <w:r w:rsidR="0046200A" w:rsidRPr="00060223">
        <w:rPr>
          <w:rFonts w:ascii="Times New Roman" w:eastAsia="Times New Roman" w:hAnsi="Times New Roman"/>
          <w:sz w:val="24"/>
          <w:szCs w:val="24"/>
          <w:lang w:val="en-US"/>
        </w:rPr>
        <w:t>“</w:t>
      </w:r>
      <w:r w:rsidR="009D6108" w:rsidRPr="00060223">
        <w:rPr>
          <w:rFonts w:ascii="Times New Roman" w:eastAsia="Times New Roman" w:hAnsi="Times New Roman"/>
          <w:sz w:val="24"/>
          <w:szCs w:val="24"/>
          <w:lang w:val="en-US"/>
        </w:rPr>
        <w:t>limited</w:t>
      </w:r>
      <w:r w:rsidR="0046200A" w:rsidRPr="00060223">
        <w:rPr>
          <w:rFonts w:ascii="Times New Roman" w:eastAsia="Times New Roman" w:hAnsi="Times New Roman"/>
          <w:sz w:val="24"/>
          <w:szCs w:val="24"/>
          <w:lang w:val="en-US"/>
        </w:rPr>
        <w:t>”</w:t>
      </w:r>
      <w:r w:rsidR="009D6108" w:rsidRPr="00060223">
        <w:rPr>
          <w:rFonts w:ascii="Times New Roman" w:eastAsia="Times New Roman" w:hAnsi="Times New Roman"/>
          <w:sz w:val="24"/>
          <w:szCs w:val="24"/>
          <w:lang w:val="en-US"/>
        </w:rPr>
        <w:t xml:space="preserve"> space</w:t>
      </w:r>
      <w:r w:rsidR="0046200A" w:rsidRPr="00060223">
        <w:rPr>
          <w:rFonts w:ascii="Times New Roman" w:eastAsia="Times New Roman" w:hAnsi="Times New Roman"/>
          <w:sz w:val="24"/>
          <w:szCs w:val="24"/>
          <w:lang w:val="en-US"/>
        </w:rPr>
        <w:t>––</w:t>
      </w:r>
      <w:r w:rsidR="009D6108" w:rsidRPr="00060223">
        <w:rPr>
          <w:rFonts w:ascii="Times New Roman" w:eastAsia="Times New Roman" w:hAnsi="Times New Roman"/>
          <w:sz w:val="24"/>
          <w:szCs w:val="24"/>
          <w:lang w:val="en-US"/>
        </w:rPr>
        <w:t>a small screen.</w:t>
      </w:r>
      <w:r w:rsidR="005769F6" w:rsidRPr="00060223">
        <w:rPr>
          <w:rFonts w:ascii="Times New Roman" w:eastAsia="Times New Roman" w:hAnsi="Times New Roman"/>
          <w:sz w:val="24"/>
          <w:szCs w:val="24"/>
          <w:lang w:val="en-US"/>
        </w:rPr>
        <w:t xml:space="preserve"> </w:t>
      </w:r>
      <w:r w:rsidR="00F000E0" w:rsidRPr="00060223">
        <w:rPr>
          <w:rFonts w:ascii="Times New Roman" w:eastAsia="Times New Roman" w:hAnsi="Times New Roman"/>
          <w:sz w:val="24"/>
          <w:szCs w:val="24"/>
          <w:lang w:val="en-US"/>
        </w:rPr>
        <w:t xml:space="preserve">Therefore, </w:t>
      </w:r>
      <w:r w:rsidR="009D6108" w:rsidRPr="00060223">
        <w:rPr>
          <w:rFonts w:ascii="Times New Roman" w:eastAsia="Times New Roman" w:hAnsi="Times New Roman"/>
          <w:sz w:val="24"/>
          <w:szCs w:val="24"/>
          <w:lang w:val="en-US"/>
        </w:rPr>
        <w:t>reader</w:t>
      </w:r>
      <w:r w:rsidR="005769F6" w:rsidRPr="00060223">
        <w:rPr>
          <w:rFonts w:ascii="Times New Roman" w:eastAsia="Times New Roman" w:hAnsi="Times New Roman"/>
          <w:sz w:val="24"/>
          <w:szCs w:val="24"/>
          <w:lang w:val="en-US"/>
        </w:rPr>
        <w:t>s</w:t>
      </w:r>
      <w:r w:rsidR="009D6108" w:rsidRPr="00060223">
        <w:rPr>
          <w:rFonts w:ascii="Times New Roman" w:eastAsia="Times New Roman" w:hAnsi="Times New Roman"/>
          <w:sz w:val="24"/>
          <w:szCs w:val="24"/>
          <w:lang w:val="en-US"/>
        </w:rPr>
        <w:t xml:space="preserve"> should</w:t>
      </w:r>
      <w:r w:rsidR="00F000E0" w:rsidRPr="00060223">
        <w:rPr>
          <w:rFonts w:ascii="Times New Roman" w:eastAsia="Times New Roman" w:hAnsi="Times New Roman"/>
          <w:sz w:val="24"/>
          <w:szCs w:val="24"/>
          <w:lang w:val="en-US"/>
        </w:rPr>
        <w:t xml:space="preserve"> take into account that </w:t>
      </w:r>
      <w:r w:rsidR="005769F6" w:rsidRPr="00060223">
        <w:rPr>
          <w:rFonts w:ascii="Times New Roman" w:eastAsia="Times New Roman" w:hAnsi="Times New Roman"/>
          <w:sz w:val="24"/>
          <w:szCs w:val="24"/>
          <w:lang w:val="en-US"/>
        </w:rPr>
        <w:t>they</w:t>
      </w:r>
      <w:r w:rsidR="00F000E0" w:rsidRPr="00060223">
        <w:rPr>
          <w:rFonts w:ascii="Times New Roman" w:eastAsia="Times New Roman" w:hAnsi="Times New Roman"/>
          <w:sz w:val="24"/>
          <w:szCs w:val="24"/>
          <w:lang w:val="en-US"/>
        </w:rPr>
        <w:t xml:space="preserve"> </w:t>
      </w:r>
      <w:r w:rsidR="005769F6" w:rsidRPr="00060223">
        <w:rPr>
          <w:rFonts w:ascii="Times New Roman" w:eastAsia="Times New Roman" w:hAnsi="Times New Roman"/>
          <w:sz w:val="24"/>
          <w:szCs w:val="24"/>
          <w:lang w:val="en-US"/>
        </w:rPr>
        <w:t>are</w:t>
      </w:r>
      <w:r w:rsidR="009D6108" w:rsidRPr="00060223">
        <w:rPr>
          <w:rFonts w:ascii="Times New Roman" w:eastAsia="Times New Roman" w:hAnsi="Times New Roman"/>
          <w:sz w:val="24"/>
          <w:szCs w:val="24"/>
          <w:lang w:val="en-US"/>
        </w:rPr>
        <w:t xml:space="preserve"> </w:t>
      </w:r>
      <w:r w:rsidR="00F000E0" w:rsidRPr="00060223">
        <w:rPr>
          <w:rFonts w:ascii="Times New Roman" w:eastAsia="Times New Roman" w:hAnsi="Times New Roman"/>
          <w:sz w:val="24"/>
          <w:szCs w:val="24"/>
          <w:lang w:val="en-US"/>
        </w:rPr>
        <w:t>dealing with</w:t>
      </w:r>
      <w:r w:rsidR="009D6108" w:rsidRPr="00060223">
        <w:rPr>
          <w:rFonts w:ascii="Times New Roman" w:eastAsia="Times New Roman" w:hAnsi="Times New Roman"/>
          <w:sz w:val="24"/>
          <w:szCs w:val="24"/>
          <w:lang w:val="en-US"/>
        </w:rPr>
        <w:t xml:space="preserve"> a </w:t>
      </w:r>
      <w:r w:rsidR="005769F6" w:rsidRPr="00060223">
        <w:rPr>
          <w:rFonts w:ascii="Times New Roman" w:eastAsia="Times New Roman" w:hAnsi="Times New Roman"/>
          <w:sz w:val="24"/>
          <w:szCs w:val="24"/>
          <w:lang w:val="en-US"/>
        </w:rPr>
        <w:t>situation</w:t>
      </w:r>
      <w:r w:rsidR="009D6108" w:rsidRPr="00060223">
        <w:rPr>
          <w:rFonts w:ascii="Times New Roman" w:eastAsia="Times New Roman" w:hAnsi="Times New Roman"/>
          <w:sz w:val="24"/>
          <w:szCs w:val="24"/>
          <w:lang w:val="en-US"/>
        </w:rPr>
        <w:t xml:space="preserve"> that </w:t>
      </w:r>
      <w:r w:rsidR="005769F6" w:rsidRPr="00060223">
        <w:rPr>
          <w:rFonts w:ascii="Times New Roman" w:eastAsia="Times New Roman" w:hAnsi="Times New Roman"/>
          <w:sz w:val="24"/>
          <w:szCs w:val="24"/>
          <w:lang w:val="en-US"/>
        </w:rPr>
        <w:t xml:space="preserve">is changing </w:t>
      </w:r>
      <w:r w:rsidR="009D6108" w:rsidRPr="00060223">
        <w:rPr>
          <w:rFonts w:ascii="Times New Roman" w:eastAsia="Times New Roman" w:hAnsi="Times New Roman"/>
          <w:sz w:val="24"/>
          <w:szCs w:val="24"/>
          <w:lang w:val="en-US"/>
        </w:rPr>
        <w:t xml:space="preserve">precipitously and </w:t>
      </w:r>
      <w:r w:rsidR="00F000E0" w:rsidRPr="00060223">
        <w:rPr>
          <w:rFonts w:ascii="Times New Roman" w:eastAsia="Times New Roman" w:hAnsi="Times New Roman"/>
          <w:sz w:val="24"/>
          <w:szCs w:val="24"/>
          <w:lang w:val="en-US"/>
        </w:rPr>
        <w:t>whose</w:t>
      </w:r>
      <w:r w:rsidR="009D6108" w:rsidRPr="00060223">
        <w:rPr>
          <w:rFonts w:ascii="Times New Roman" w:eastAsia="Times New Roman" w:hAnsi="Times New Roman"/>
          <w:sz w:val="24"/>
          <w:szCs w:val="24"/>
          <w:lang w:val="en-US"/>
        </w:rPr>
        <w:t xml:space="preserve"> future</w:t>
      </w:r>
      <w:r w:rsidR="00F000E0" w:rsidRPr="00060223">
        <w:rPr>
          <w:rFonts w:ascii="Times New Roman" w:eastAsia="Times New Roman" w:hAnsi="Times New Roman"/>
          <w:sz w:val="24"/>
          <w:szCs w:val="24"/>
          <w:lang w:val="en-US"/>
        </w:rPr>
        <w:t xml:space="preserve"> is</w:t>
      </w:r>
      <w:r w:rsidR="00847140" w:rsidRPr="00060223">
        <w:rPr>
          <w:rFonts w:ascii="Times New Roman" w:eastAsia="Times New Roman" w:hAnsi="Times New Roman"/>
          <w:sz w:val="24"/>
          <w:szCs w:val="24"/>
          <w:lang w:val="en-US"/>
        </w:rPr>
        <w:t xml:space="preserve">, </w:t>
      </w:r>
      <w:r w:rsidR="00F000E0" w:rsidRPr="00060223">
        <w:rPr>
          <w:rFonts w:ascii="Times New Roman" w:eastAsia="Times New Roman" w:hAnsi="Times New Roman"/>
          <w:sz w:val="24"/>
          <w:szCs w:val="24"/>
          <w:lang w:val="en-US"/>
        </w:rPr>
        <w:t>for this very reason</w:t>
      </w:r>
      <w:r w:rsidR="00847140" w:rsidRPr="00060223">
        <w:rPr>
          <w:rFonts w:ascii="Times New Roman" w:eastAsia="Times New Roman" w:hAnsi="Times New Roman"/>
          <w:sz w:val="24"/>
          <w:szCs w:val="24"/>
          <w:lang w:val="en-US"/>
        </w:rPr>
        <w:t>,</w:t>
      </w:r>
      <w:r w:rsidR="00F000E0" w:rsidRPr="00060223">
        <w:rPr>
          <w:rFonts w:ascii="Times New Roman" w:eastAsia="Times New Roman" w:hAnsi="Times New Roman"/>
          <w:sz w:val="24"/>
          <w:szCs w:val="24"/>
          <w:lang w:val="en-US"/>
        </w:rPr>
        <w:t xml:space="preserve"> </w:t>
      </w:r>
      <w:r w:rsidR="009D6108" w:rsidRPr="00060223">
        <w:rPr>
          <w:rFonts w:ascii="Times New Roman" w:eastAsia="Times New Roman" w:hAnsi="Times New Roman"/>
          <w:sz w:val="24"/>
          <w:szCs w:val="24"/>
          <w:lang w:val="en-US"/>
        </w:rPr>
        <w:t>difficult to predict</w:t>
      </w:r>
      <w:r w:rsidRPr="00060223">
        <w:rPr>
          <w:rFonts w:ascii="Times New Roman" w:eastAsia="Times New Roman" w:hAnsi="Times New Roman"/>
          <w:sz w:val="24"/>
          <w:szCs w:val="24"/>
          <w:lang w:val="en-US"/>
        </w:rPr>
        <w:t>,</w:t>
      </w:r>
      <w:r w:rsidR="00847140" w:rsidRPr="00060223">
        <w:rPr>
          <w:rFonts w:ascii="Times New Roman" w:eastAsia="Times New Roman" w:hAnsi="Times New Roman"/>
          <w:sz w:val="24"/>
          <w:szCs w:val="24"/>
          <w:lang w:val="en-US"/>
        </w:rPr>
        <w:t xml:space="preserve"> even for experts</w:t>
      </w:r>
      <w:r w:rsidR="009D6108" w:rsidRPr="00060223">
        <w:rPr>
          <w:rFonts w:ascii="Times New Roman" w:eastAsia="Times New Roman" w:hAnsi="Times New Roman"/>
          <w:sz w:val="24"/>
          <w:szCs w:val="24"/>
          <w:lang w:val="en-US"/>
        </w:rPr>
        <w:t>.</w:t>
      </w:r>
    </w:p>
    <w:p w14:paraId="4F4AF10E" w14:textId="77777777" w:rsidR="00870333" w:rsidRPr="00060223" w:rsidRDefault="00870333"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p>
    <w:p w14:paraId="3BE9D121" w14:textId="5DC4D1B7" w:rsidR="001F175E" w:rsidRPr="00060223" w:rsidRDefault="00777C46"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b/>
          <w:sz w:val="24"/>
          <w:szCs w:val="24"/>
          <w:lang w:val="en-US"/>
        </w:rPr>
      </w:pPr>
      <w:r w:rsidRPr="00060223">
        <w:rPr>
          <w:rFonts w:ascii="Times New Roman" w:eastAsia="Times New Roman" w:hAnsi="Times New Roman"/>
          <w:b/>
          <w:sz w:val="24"/>
          <w:szCs w:val="24"/>
          <w:lang w:val="en-US"/>
        </w:rPr>
        <w:t xml:space="preserve">Why </w:t>
      </w:r>
      <w:r w:rsidR="0046200A" w:rsidRPr="00060223">
        <w:rPr>
          <w:rFonts w:ascii="Times New Roman" w:eastAsia="Times New Roman" w:hAnsi="Times New Roman"/>
          <w:b/>
          <w:sz w:val="24"/>
          <w:szCs w:val="24"/>
          <w:lang w:val="en-US"/>
        </w:rPr>
        <w:t xml:space="preserve">Should We Be </w:t>
      </w:r>
      <w:r w:rsidR="00D53CB2" w:rsidRPr="00060223">
        <w:rPr>
          <w:rFonts w:ascii="Times New Roman" w:eastAsia="Times New Roman" w:hAnsi="Times New Roman"/>
          <w:b/>
          <w:sz w:val="24"/>
          <w:szCs w:val="24"/>
          <w:lang w:val="en-US"/>
        </w:rPr>
        <w:t>o</w:t>
      </w:r>
      <w:r w:rsidRPr="00060223">
        <w:rPr>
          <w:rFonts w:ascii="Times New Roman" w:eastAsia="Times New Roman" w:hAnsi="Times New Roman"/>
          <w:b/>
          <w:sz w:val="24"/>
          <w:szCs w:val="24"/>
          <w:lang w:val="en-US"/>
        </w:rPr>
        <w:t xml:space="preserve">n </w:t>
      </w:r>
      <w:r w:rsidR="0046200A" w:rsidRPr="00060223">
        <w:rPr>
          <w:rFonts w:ascii="Times New Roman" w:eastAsia="Times New Roman" w:hAnsi="Times New Roman"/>
          <w:b/>
          <w:sz w:val="24"/>
          <w:szCs w:val="24"/>
          <w:lang w:val="en-US"/>
        </w:rPr>
        <w:t>Networks</w:t>
      </w:r>
      <w:r w:rsidRPr="00060223">
        <w:rPr>
          <w:rFonts w:ascii="Times New Roman" w:eastAsia="Times New Roman" w:hAnsi="Times New Roman"/>
          <w:b/>
          <w:sz w:val="24"/>
          <w:szCs w:val="24"/>
          <w:lang w:val="en-US"/>
        </w:rPr>
        <w:t>?</w:t>
      </w:r>
    </w:p>
    <w:p w14:paraId="1408AAAB" w14:textId="28131912" w:rsidR="00033DCF" w:rsidRPr="00060223" w:rsidRDefault="00D72F0E"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Even if</w:t>
      </w:r>
      <w:r w:rsidR="00777C46" w:rsidRPr="00060223">
        <w:rPr>
          <w:rFonts w:ascii="Times New Roman" w:eastAsia="Times New Roman" w:hAnsi="Times New Roman"/>
          <w:sz w:val="24"/>
          <w:szCs w:val="24"/>
          <w:lang w:val="en-US"/>
        </w:rPr>
        <w:t xml:space="preserve"> the Uses and </w:t>
      </w:r>
      <w:r w:rsidR="00847140" w:rsidRPr="00060223">
        <w:rPr>
          <w:rFonts w:ascii="Times New Roman" w:eastAsia="Times New Roman" w:hAnsi="Times New Roman"/>
          <w:sz w:val="24"/>
          <w:szCs w:val="24"/>
          <w:lang w:val="en-US"/>
        </w:rPr>
        <w:t xml:space="preserve">Gratifications </w:t>
      </w:r>
      <w:r w:rsidR="00777C46" w:rsidRPr="00060223">
        <w:rPr>
          <w:rFonts w:ascii="Times New Roman" w:eastAsia="Times New Roman" w:hAnsi="Times New Roman"/>
          <w:sz w:val="24"/>
          <w:szCs w:val="24"/>
          <w:lang w:val="en-US"/>
        </w:rPr>
        <w:t>theory</w:t>
      </w:r>
      <w:r w:rsidR="000917DF" w:rsidRPr="00060223">
        <w:rPr>
          <w:rFonts w:ascii="Times New Roman" w:eastAsia="Times New Roman" w:hAnsi="Times New Roman"/>
          <w:sz w:val="24"/>
          <w:szCs w:val="24"/>
          <w:lang w:val="en-US"/>
        </w:rPr>
        <w:t xml:space="preserve"> (Katz, Blumler</w:t>
      </w:r>
      <w:r w:rsidR="0046200A" w:rsidRPr="00060223">
        <w:rPr>
          <w:rFonts w:ascii="Times New Roman" w:eastAsia="Times New Roman" w:hAnsi="Times New Roman"/>
          <w:sz w:val="24"/>
          <w:szCs w:val="24"/>
          <w:lang w:val="en-US"/>
        </w:rPr>
        <w:t>, &amp;</w:t>
      </w:r>
      <w:r w:rsidR="00777C46" w:rsidRPr="00060223">
        <w:rPr>
          <w:rFonts w:ascii="Times New Roman" w:eastAsia="Times New Roman" w:hAnsi="Times New Roman"/>
          <w:sz w:val="24"/>
          <w:szCs w:val="24"/>
          <w:lang w:val="en-US"/>
        </w:rPr>
        <w:t xml:space="preserve"> Gurevitch, 1974) served as a reference for many years to understand and contextualize how traditional media </w:t>
      </w:r>
      <w:r w:rsidRPr="00060223">
        <w:rPr>
          <w:rFonts w:ascii="Times New Roman" w:eastAsia="Times New Roman" w:hAnsi="Times New Roman"/>
          <w:sz w:val="24"/>
          <w:szCs w:val="24"/>
          <w:lang w:val="en-US"/>
        </w:rPr>
        <w:t>was</w:t>
      </w:r>
      <w:r w:rsidR="00777C46" w:rsidRPr="00060223">
        <w:rPr>
          <w:rFonts w:ascii="Times New Roman" w:eastAsia="Times New Roman" w:hAnsi="Times New Roman"/>
          <w:sz w:val="24"/>
          <w:szCs w:val="24"/>
          <w:lang w:val="en-US"/>
        </w:rPr>
        <w:t xml:space="preserve"> used and </w:t>
      </w:r>
      <w:r w:rsidRPr="00060223">
        <w:rPr>
          <w:rFonts w:ascii="Times New Roman" w:eastAsia="Times New Roman" w:hAnsi="Times New Roman"/>
          <w:sz w:val="24"/>
          <w:szCs w:val="24"/>
          <w:lang w:val="en-US"/>
        </w:rPr>
        <w:t>which</w:t>
      </w:r>
      <w:r w:rsidR="00777C46"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gratifications</w:t>
      </w:r>
      <w:r w:rsidR="00777C46" w:rsidRPr="00060223">
        <w:rPr>
          <w:rFonts w:ascii="Times New Roman" w:eastAsia="Times New Roman" w:hAnsi="Times New Roman"/>
          <w:sz w:val="24"/>
          <w:szCs w:val="24"/>
          <w:lang w:val="en-US"/>
        </w:rPr>
        <w:t xml:space="preserve"> the audience</w:t>
      </w:r>
      <w:r w:rsidR="00245A46" w:rsidRPr="00060223">
        <w:rPr>
          <w:rFonts w:ascii="Times New Roman" w:eastAsia="Times New Roman" w:hAnsi="Times New Roman"/>
          <w:sz w:val="24"/>
          <w:szCs w:val="24"/>
          <w:lang w:val="en-US"/>
        </w:rPr>
        <w:t xml:space="preserve"> </w:t>
      </w:r>
      <w:r w:rsidR="00847140" w:rsidRPr="00060223">
        <w:rPr>
          <w:rFonts w:ascii="Times New Roman" w:eastAsia="Times New Roman" w:hAnsi="Times New Roman"/>
          <w:sz w:val="24"/>
          <w:szCs w:val="24"/>
          <w:lang w:val="en-US"/>
        </w:rPr>
        <w:t xml:space="preserve">got </w:t>
      </w:r>
      <w:r w:rsidR="00245A46" w:rsidRPr="00060223">
        <w:rPr>
          <w:rFonts w:ascii="Times New Roman" w:eastAsia="Times New Roman" w:hAnsi="Times New Roman"/>
          <w:sz w:val="24"/>
          <w:szCs w:val="24"/>
          <w:lang w:val="en-US"/>
        </w:rPr>
        <w:t>from it</w:t>
      </w:r>
      <w:r w:rsidR="00777C46" w:rsidRPr="00060223">
        <w:rPr>
          <w:rFonts w:ascii="Times New Roman" w:eastAsia="Times New Roman" w:hAnsi="Times New Roman"/>
          <w:sz w:val="24"/>
          <w:szCs w:val="24"/>
          <w:lang w:val="en-US"/>
        </w:rPr>
        <w:t>,</w:t>
      </w:r>
      <w:r w:rsidR="00245A46" w:rsidRPr="00060223">
        <w:rPr>
          <w:rFonts w:ascii="Times New Roman" w:eastAsia="Times New Roman" w:hAnsi="Times New Roman"/>
          <w:sz w:val="24"/>
          <w:szCs w:val="24"/>
          <w:lang w:val="en-US"/>
        </w:rPr>
        <w:t xml:space="preserve"> it seem</w:t>
      </w:r>
      <w:r w:rsidR="005769F6" w:rsidRPr="00060223">
        <w:rPr>
          <w:rFonts w:ascii="Times New Roman" w:eastAsia="Times New Roman" w:hAnsi="Times New Roman"/>
          <w:sz w:val="24"/>
          <w:szCs w:val="24"/>
          <w:lang w:val="en-US"/>
        </w:rPr>
        <w:t>s</w:t>
      </w:r>
      <w:r w:rsidR="00245A46" w:rsidRPr="00060223">
        <w:rPr>
          <w:rFonts w:ascii="Times New Roman" w:eastAsia="Times New Roman" w:hAnsi="Times New Roman"/>
          <w:sz w:val="24"/>
          <w:szCs w:val="24"/>
          <w:lang w:val="en-US"/>
        </w:rPr>
        <w:t xml:space="preserve"> that</w:t>
      </w:r>
      <w:r w:rsidR="00777C46" w:rsidRPr="00060223">
        <w:rPr>
          <w:rFonts w:ascii="Times New Roman" w:eastAsia="Times New Roman" w:hAnsi="Times New Roman"/>
          <w:sz w:val="24"/>
          <w:szCs w:val="24"/>
          <w:lang w:val="en-US"/>
        </w:rPr>
        <w:t xml:space="preserve"> the appearance of a </w:t>
      </w:r>
      <w:r w:rsidRPr="00060223">
        <w:rPr>
          <w:rFonts w:ascii="Times New Roman" w:eastAsia="Times New Roman" w:hAnsi="Times New Roman"/>
          <w:sz w:val="24"/>
          <w:szCs w:val="24"/>
          <w:lang w:val="en-US"/>
        </w:rPr>
        <w:t>med</w:t>
      </w:r>
      <w:r w:rsidR="005769F6" w:rsidRPr="00060223">
        <w:rPr>
          <w:rFonts w:ascii="Times New Roman" w:eastAsia="Times New Roman" w:hAnsi="Times New Roman"/>
          <w:sz w:val="24"/>
          <w:szCs w:val="24"/>
          <w:lang w:val="en-US"/>
        </w:rPr>
        <w:t>ium</w:t>
      </w:r>
      <w:r w:rsidR="00777C46" w:rsidRPr="00060223">
        <w:rPr>
          <w:rFonts w:ascii="Times New Roman" w:eastAsia="Times New Roman" w:hAnsi="Times New Roman"/>
          <w:sz w:val="24"/>
          <w:szCs w:val="24"/>
          <w:lang w:val="en-US"/>
        </w:rPr>
        <w:t xml:space="preserve"> like </w:t>
      </w:r>
      <w:r w:rsidR="00847140" w:rsidRPr="00060223">
        <w:rPr>
          <w:rFonts w:ascii="Times New Roman" w:eastAsia="Times New Roman" w:hAnsi="Times New Roman"/>
          <w:sz w:val="24"/>
          <w:szCs w:val="24"/>
          <w:lang w:val="en-US"/>
        </w:rPr>
        <w:t>the internet</w:t>
      </w:r>
      <w:r w:rsidR="0046200A"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and </w:t>
      </w:r>
      <w:r w:rsidR="00777C46" w:rsidRPr="00060223">
        <w:rPr>
          <w:rFonts w:ascii="Times New Roman" w:eastAsia="Times New Roman" w:hAnsi="Times New Roman"/>
          <w:sz w:val="24"/>
          <w:szCs w:val="24"/>
          <w:lang w:val="en-US"/>
        </w:rPr>
        <w:t>social networks</w:t>
      </w:r>
      <w:r w:rsidRPr="00060223">
        <w:rPr>
          <w:rFonts w:ascii="Times New Roman" w:eastAsia="Times New Roman" w:hAnsi="Times New Roman"/>
          <w:sz w:val="24"/>
          <w:szCs w:val="24"/>
          <w:lang w:val="en-US"/>
        </w:rPr>
        <w:t xml:space="preserve"> </w:t>
      </w:r>
      <w:r w:rsidR="000917DF" w:rsidRPr="00060223">
        <w:rPr>
          <w:rFonts w:ascii="Times New Roman" w:eastAsia="Times New Roman" w:hAnsi="Times New Roman"/>
          <w:sz w:val="24"/>
          <w:szCs w:val="24"/>
          <w:lang w:val="en-US"/>
        </w:rPr>
        <w:t>with it</w:t>
      </w:r>
      <w:r w:rsidR="0046200A" w:rsidRPr="00060223">
        <w:rPr>
          <w:rFonts w:ascii="Times New Roman" w:eastAsia="Times New Roman" w:hAnsi="Times New Roman"/>
          <w:sz w:val="24"/>
          <w:szCs w:val="24"/>
          <w:lang w:val="en-US"/>
        </w:rPr>
        <w:t>––</w:t>
      </w:r>
      <w:r w:rsidR="00245A46" w:rsidRPr="00060223">
        <w:rPr>
          <w:rFonts w:ascii="Times New Roman" w:eastAsia="Times New Roman" w:hAnsi="Times New Roman"/>
          <w:sz w:val="24"/>
          <w:szCs w:val="24"/>
          <w:lang w:val="en-US"/>
        </w:rPr>
        <w:t>ma</w:t>
      </w:r>
      <w:r w:rsidR="00B00068" w:rsidRPr="00060223">
        <w:rPr>
          <w:rFonts w:ascii="Times New Roman" w:eastAsia="Times New Roman" w:hAnsi="Times New Roman"/>
          <w:sz w:val="24"/>
          <w:szCs w:val="24"/>
          <w:lang w:val="en-US"/>
        </w:rPr>
        <w:t>k</w:t>
      </w:r>
      <w:r w:rsidR="00245A46" w:rsidRPr="00060223">
        <w:rPr>
          <w:rFonts w:ascii="Times New Roman" w:eastAsia="Times New Roman" w:hAnsi="Times New Roman"/>
          <w:sz w:val="24"/>
          <w:szCs w:val="24"/>
          <w:lang w:val="en-US"/>
        </w:rPr>
        <w:t>e</w:t>
      </w:r>
      <w:r w:rsidRPr="00060223">
        <w:rPr>
          <w:rFonts w:ascii="Times New Roman" w:eastAsia="Times New Roman" w:hAnsi="Times New Roman"/>
          <w:sz w:val="24"/>
          <w:szCs w:val="24"/>
          <w:lang w:val="en-US"/>
        </w:rPr>
        <w:t xml:space="preserve"> </w:t>
      </w:r>
      <w:r w:rsidR="00847140" w:rsidRPr="00060223">
        <w:rPr>
          <w:rFonts w:ascii="Times New Roman" w:eastAsia="Times New Roman" w:hAnsi="Times New Roman"/>
          <w:sz w:val="24"/>
          <w:szCs w:val="24"/>
          <w:lang w:val="en-US"/>
        </w:rPr>
        <w:t xml:space="preserve">it </w:t>
      </w:r>
      <w:r w:rsidRPr="00060223">
        <w:rPr>
          <w:rFonts w:ascii="Times New Roman" w:eastAsia="Times New Roman" w:hAnsi="Times New Roman"/>
          <w:sz w:val="24"/>
          <w:szCs w:val="24"/>
          <w:lang w:val="en-US"/>
        </w:rPr>
        <w:t xml:space="preserve">necessary </w:t>
      </w:r>
      <w:r w:rsidR="00033DCF" w:rsidRPr="00060223">
        <w:rPr>
          <w:rFonts w:ascii="Times New Roman" w:eastAsia="Times New Roman" w:hAnsi="Times New Roman"/>
          <w:sz w:val="24"/>
          <w:szCs w:val="24"/>
          <w:lang w:val="en-US"/>
        </w:rPr>
        <w:t xml:space="preserve">to </w:t>
      </w:r>
      <w:r w:rsidR="002848F4" w:rsidRPr="00060223">
        <w:rPr>
          <w:rFonts w:ascii="Times New Roman" w:eastAsia="Times New Roman" w:hAnsi="Times New Roman"/>
          <w:sz w:val="24"/>
          <w:szCs w:val="24"/>
          <w:lang w:val="en-US"/>
        </w:rPr>
        <w:t xml:space="preserve">develop enhanced </w:t>
      </w:r>
      <w:r w:rsidR="00777C46" w:rsidRPr="00060223">
        <w:rPr>
          <w:rFonts w:ascii="Times New Roman" w:eastAsia="Times New Roman" w:hAnsi="Times New Roman"/>
          <w:sz w:val="24"/>
          <w:szCs w:val="24"/>
          <w:lang w:val="en-US"/>
        </w:rPr>
        <w:t>approaches</w:t>
      </w:r>
      <w:r w:rsidR="00033DCF" w:rsidRPr="00060223">
        <w:rPr>
          <w:rFonts w:ascii="Times New Roman" w:eastAsia="Times New Roman" w:hAnsi="Times New Roman"/>
          <w:sz w:val="24"/>
          <w:szCs w:val="24"/>
          <w:lang w:val="en-US"/>
        </w:rPr>
        <w:t xml:space="preserve"> to</w:t>
      </w:r>
      <w:r w:rsidR="00777C46" w:rsidRPr="00060223">
        <w:rPr>
          <w:rFonts w:ascii="Times New Roman" w:eastAsia="Times New Roman" w:hAnsi="Times New Roman"/>
          <w:sz w:val="24"/>
          <w:szCs w:val="24"/>
          <w:lang w:val="en-US"/>
        </w:rPr>
        <w:t xml:space="preserve"> </w:t>
      </w:r>
      <w:r w:rsidR="002848F4" w:rsidRPr="00060223">
        <w:rPr>
          <w:rFonts w:ascii="Times New Roman" w:eastAsia="Times New Roman" w:hAnsi="Times New Roman"/>
          <w:sz w:val="24"/>
          <w:szCs w:val="24"/>
          <w:lang w:val="en-US"/>
        </w:rPr>
        <w:t>understand</w:t>
      </w:r>
      <w:r w:rsidR="00777C46" w:rsidRPr="00060223">
        <w:rPr>
          <w:rFonts w:ascii="Times New Roman" w:eastAsia="Times New Roman" w:hAnsi="Times New Roman"/>
          <w:sz w:val="24"/>
          <w:szCs w:val="24"/>
          <w:lang w:val="en-US"/>
        </w:rPr>
        <w:t xml:space="preserve"> the use</w:t>
      </w:r>
      <w:r w:rsidR="005769F6" w:rsidRPr="00060223">
        <w:rPr>
          <w:rFonts w:ascii="Times New Roman" w:eastAsia="Times New Roman" w:hAnsi="Times New Roman"/>
          <w:sz w:val="24"/>
          <w:szCs w:val="24"/>
          <w:lang w:val="en-US"/>
        </w:rPr>
        <w:t>s</w:t>
      </w:r>
      <w:r w:rsidR="00777C46" w:rsidRPr="00060223">
        <w:rPr>
          <w:rFonts w:ascii="Times New Roman" w:eastAsia="Times New Roman" w:hAnsi="Times New Roman"/>
          <w:sz w:val="24"/>
          <w:szCs w:val="24"/>
          <w:lang w:val="en-US"/>
        </w:rPr>
        <w:t xml:space="preserve"> </w:t>
      </w:r>
      <w:r w:rsidR="0046200A" w:rsidRPr="00060223">
        <w:rPr>
          <w:rFonts w:ascii="Times New Roman" w:eastAsia="Times New Roman" w:hAnsi="Times New Roman"/>
          <w:sz w:val="24"/>
          <w:szCs w:val="24"/>
          <w:lang w:val="en-US"/>
        </w:rPr>
        <w:t>of these media and the needs they satisfy</w:t>
      </w:r>
      <w:r w:rsidR="00777C46" w:rsidRPr="00060223">
        <w:rPr>
          <w:rFonts w:ascii="Times New Roman" w:eastAsia="Times New Roman" w:hAnsi="Times New Roman"/>
          <w:sz w:val="24"/>
          <w:szCs w:val="24"/>
          <w:lang w:val="en-US"/>
        </w:rPr>
        <w:t>.</w:t>
      </w:r>
      <w:r w:rsidR="003B3898" w:rsidRPr="00060223">
        <w:rPr>
          <w:rFonts w:ascii="Times New Roman" w:eastAsia="Times New Roman" w:hAnsi="Times New Roman"/>
          <w:sz w:val="24"/>
          <w:szCs w:val="24"/>
          <w:lang w:val="en-US"/>
        </w:rPr>
        <w:t xml:space="preserve"> LaRose and Eastin (2004) propose that instead of talking about gratifications, the starting point should be the consequences of </w:t>
      </w:r>
      <w:r w:rsidR="008A1718" w:rsidRPr="00060223">
        <w:rPr>
          <w:rFonts w:ascii="Times New Roman" w:eastAsia="Times New Roman" w:hAnsi="Times New Roman"/>
          <w:sz w:val="24"/>
          <w:szCs w:val="24"/>
          <w:lang w:val="en-US"/>
        </w:rPr>
        <w:t xml:space="preserve">internet usage </w:t>
      </w:r>
      <w:r w:rsidR="003B3898" w:rsidRPr="00060223">
        <w:rPr>
          <w:rFonts w:ascii="Times New Roman" w:eastAsia="Times New Roman" w:hAnsi="Times New Roman"/>
          <w:sz w:val="24"/>
          <w:szCs w:val="24"/>
          <w:lang w:val="en-US"/>
        </w:rPr>
        <w:t>expected by users, a</w:t>
      </w:r>
      <w:r w:rsidR="002848F4" w:rsidRPr="00060223">
        <w:rPr>
          <w:rFonts w:ascii="Times New Roman" w:eastAsia="Times New Roman" w:hAnsi="Times New Roman"/>
          <w:sz w:val="24"/>
          <w:szCs w:val="24"/>
          <w:lang w:val="en-US"/>
        </w:rPr>
        <w:t>s</w:t>
      </w:r>
      <w:r w:rsidR="003B3898" w:rsidRPr="00060223">
        <w:rPr>
          <w:rFonts w:ascii="Times New Roman" w:eastAsia="Times New Roman" w:hAnsi="Times New Roman"/>
          <w:sz w:val="24"/>
          <w:szCs w:val="24"/>
          <w:lang w:val="en-US"/>
        </w:rPr>
        <w:t xml:space="preserve"> these become the factor that will help predict the kind of online activities in which </w:t>
      </w:r>
      <w:r w:rsidR="005769F6" w:rsidRPr="00060223">
        <w:rPr>
          <w:rFonts w:ascii="Times New Roman" w:eastAsia="Times New Roman" w:hAnsi="Times New Roman"/>
          <w:sz w:val="24"/>
          <w:szCs w:val="24"/>
          <w:lang w:val="en-US"/>
        </w:rPr>
        <w:t xml:space="preserve">people </w:t>
      </w:r>
      <w:r w:rsidR="003B3898" w:rsidRPr="00060223">
        <w:rPr>
          <w:rFonts w:ascii="Times New Roman" w:eastAsia="Times New Roman" w:hAnsi="Times New Roman"/>
          <w:sz w:val="24"/>
          <w:szCs w:val="24"/>
          <w:lang w:val="en-US"/>
        </w:rPr>
        <w:t>are likely to participate. That is, if what is expected is meet</w:t>
      </w:r>
      <w:r w:rsidR="005769F6" w:rsidRPr="00060223">
        <w:rPr>
          <w:rFonts w:ascii="Times New Roman" w:eastAsia="Times New Roman" w:hAnsi="Times New Roman"/>
          <w:sz w:val="24"/>
          <w:szCs w:val="24"/>
          <w:lang w:val="en-US"/>
        </w:rPr>
        <w:t>ing</w:t>
      </w:r>
      <w:r w:rsidR="003B3898" w:rsidRPr="00060223">
        <w:rPr>
          <w:rFonts w:ascii="Times New Roman" w:eastAsia="Times New Roman" w:hAnsi="Times New Roman"/>
          <w:sz w:val="24"/>
          <w:szCs w:val="24"/>
          <w:lang w:val="en-US"/>
        </w:rPr>
        <w:t xml:space="preserve"> new people, this will lead to greater activity to help achieve that goal.</w:t>
      </w:r>
    </w:p>
    <w:p w14:paraId="090E89AB" w14:textId="77777777" w:rsidR="00870333" w:rsidRPr="00060223" w:rsidRDefault="001B29F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ab/>
      </w:r>
    </w:p>
    <w:p w14:paraId="2B882722" w14:textId="6D8E7E1D" w:rsidR="00702DCC" w:rsidRPr="00060223" w:rsidRDefault="002848F4"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Research</w:t>
      </w:r>
      <w:r w:rsidR="001B29F5" w:rsidRPr="00060223">
        <w:rPr>
          <w:rFonts w:ascii="Times New Roman" w:eastAsia="Times New Roman" w:hAnsi="Times New Roman"/>
          <w:sz w:val="24"/>
          <w:szCs w:val="24"/>
          <w:lang w:val="en-US"/>
        </w:rPr>
        <w:t xml:space="preserve"> on the role of social networks to date focuses especially on social relationships as a form of participation. Ellison et al (2014) </w:t>
      </w:r>
      <w:r w:rsidR="00F338E2" w:rsidRPr="00060223">
        <w:rPr>
          <w:rFonts w:ascii="Times New Roman" w:eastAsia="Times New Roman" w:hAnsi="Times New Roman"/>
          <w:sz w:val="24"/>
          <w:szCs w:val="24"/>
          <w:lang w:val="en-US"/>
        </w:rPr>
        <w:t>posit</w:t>
      </w:r>
      <w:r w:rsidR="001B29F5" w:rsidRPr="00060223">
        <w:rPr>
          <w:rFonts w:ascii="Times New Roman" w:eastAsia="Times New Roman" w:hAnsi="Times New Roman"/>
          <w:sz w:val="24"/>
          <w:szCs w:val="24"/>
          <w:lang w:val="en-US"/>
        </w:rPr>
        <w:t xml:space="preserve">, for example, that social networks are a formula to increase the social capital of individuals. The technical process of adding new friends on social networks requires very little effort from users, and once a user has been added, </w:t>
      </w:r>
      <w:r w:rsidR="00D031EA" w:rsidRPr="00060223">
        <w:rPr>
          <w:rFonts w:ascii="Times New Roman" w:eastAsia="Times New Roman" w:hAnsi="Times New Roman"/>
          <w:sz w:val="24"/>
          <w:szCs w:val="24"/>
          <w:lang w:val="en-US"/>
        </w:rPr>
        <w:t>there is no need to take any action in order to keep that contact “alive</w:t>
      </w:r>
      <w:r w:rsidR="009A5EBB" w:rsidRPr="00060223">
        <w:rPr>
          <w:rFonts w:ascii="Times New Roman" w:eastAsia="Times New Roman" w:hAnsi="Times New Roman"/>
          <w:sz w:val="24"/>
          <w:szCs w:val="24"/>
          <w:lang w:val="en-US"/>
        </w:rPr>
        <w:t>.</w:t>
      </w:r>
      <w:r w:rsidR="00D031EA" w:rsidRPr="00060223">
        <w:rPr>
          <w:rFonts w:ascii="Times New Roman" w:eastAsia="Times New Roman" w:hAnsi="Times New Roman"/>
          <w:sz w:val="24"/>
          <w:szCs w:val="24"/>
          <w:lang w:val="en-US"/>
        </w:rPr>
        <w:t>”</w:t>
      </w:r>
      <w:r w:rsidR="001B29F5" w:rsidRPr="00060223">
        <w:rPr>
          <w:rFonts w:ascii="Times New Roman" w:eastAsia="Times New Roman" w:hAnsi="Times New Roman"/>
          <w:sz w:val="24"/>
          <w:szCs w:val="24"/>
          <w:lang w:val="en-US"/>
        </w:rPr>
        <w:t xml:space="preserve">  Nyland, Marvez, </w:t>
      </w:r>
      <w:r w:rsidR="00F338E2" w:rsidRPr="00060223">
        <w:rPr>
          <w:rFonts w:ascii="Times New Roman" w:eastAsia="Times New Roman" w:hAnsi="Times New Roman"/>
          <w:sz w:val="24"/>
          <w:szCs w:val="24"/>
          <w:lang w:val="en-US"/>
        </w:rPr>
        <w:t xml:space="preserve">and </w:t>
      </w:r>
      <w:r w:rsidR="001B29F5" w:rsidRPr="00060223">
        <w:rPr>
          <w:rFonts w:ascii="Times New Roman" w:eastAsia="Times New Roman" w:hAnsi="Times New Roman"/>
          <w:sz w:val="24"/>
          <w:szCs w:val="24"/>
          <w:lang w:val="en-US"/>
        </w:rPr>
        <w:t>Beck (2007) found that the ability to make new friends, be entertained, maintain social relationships</w:t>
      </w:r>
      <w:r w:rsidR="0046200A" w:rsidRPr="00060223">
        <w:rPr>
          <w:rFonts w:ascii="Times New Roman" w:eastAsia="Times New Roman" w:hAnsi="Times New Roman"/>
          <w:sz w:val="24"/>
          <w:szCs w:val="24"/>
          <w:lang w:val="en-US"/>
        </w:rPr>
        <w:t>,</w:t>
      </w:r>
      <w:r w:rsidR="001B29F5" w:rsidRPr="00060223">
        <w:rPr>
          <w:rFonts w:ascii="Times New Roman" w:eastAsia="Times New Roman" w:hAnsi="Times New Roman"/>
          <w:sz w:val="24"/>
          <w:szCs w:val="24"/>
          <w:lang w:val="en-US"/>
        </w:rPr>
        <w:t xml:space="preserve"> and organize social events were the main reasons for being in the networks. Similarly, Jo</w:t>
      </w:r>
      <w:r w:rsidR="00002043" w:rsidRPr="00060223">
        <w:rPr>
          <w:rFonts w:ascii="Times New Roman" w:eastAsia="Times New Roman" w:hAnsi="Times New Roman"/>
          <w:sz w:val="24"/>
          <w:szCs w:val="24"/>
          <w:lang w:val="en-US"/>
        </w:rPr>
        <w:t>i</w:t>
      </w:r>
      <w:r w:rsidR="001B29F5" w:rsidRPr="00060223">
        <w:rPr>
          <w:rFonts w:ascii="Times New Roman" w:eastAsia="Times New Roman" w:hAnsi="Times New Roman"/>
          <w:sz w:val="24"/>
          <w:szCs w:val="24"/>
          <w:lang w:val="en-US"/>
        </w:rPr>
        <w:t>nson (2008) identified a number of factors for using Facebook: social connections, sharing identities, photographs, content gratification, social research</w:t>
      </w:r>
      <w:r w:rsidR="00F338E2" w:rsidRPr="00060223">
        <w:rPr>
          <w:rFonts w:ascii="Times New Roman" w:eastAsia="Times New Roman" w:hAnsi="Times New Roman"/>
          <w:sz w:val="24"/>
          <w:szCs w:val="24"/>
          <w:lang w:val="en-US"/>
        </w:rPr>
        <w:t>,</w:t>
      </w:r>
      <w:r w:rsidR="001B29F5" w:rsidRPr="00060223">
        <w:rPr>
          <w:rFonts w:ascii="Times New Roman" w:eastAsia="Times New Roman" w:hAnsi="Times New Roman"/>
          <w:sz w:val="24"/>
          <w:szCs w:val="24"/>
          <w:lang w:val="en-US"/>
        </w:rPr>
        <w:t xml:space="preserve"> and </w:t>
      </w:r>
      <w:r w:rsidR="0046200A" w:rsidRPr="00060223">
        <w:rPr>
          <w:rFonts w:ascii="Times New Roman" w:eastAsia="Times New Roman" w:hAnsi="Times New Roman"/>
          <w:sz w:val="24"/>
          <w:szCs w:val="24"/>
          <w:lang w:val="en-US"/>
        </w:rPr>
        <w:t>“</w:t>
      </w:r>
      <w:r w:rsidR="001B29F5" w:rsidRPr="00060223">
        <w:rPr>
          <w:rFonts w:ascii="Times New Roman" w:eastAsia="Times New Roman" w:hAnsi="Times New Roman"/>
          <w:sz w:val="24"/>
          <w:szCs w:val="24"/>
          <w:lang w:val="en-US"/>
        </w:rPr>
        <w:t>surfing</w:t>
      </w:r>
      <w:r w:rsidR="0046200A" w:rsidRPr="00060223">
        <w:rPr>
          <w:rFonts w:ascii="Times New Roman" w:eastAsia="Times New Roman" w:hAnsi="Times New Roman"/>
          <w:sz w:val="24"/>
          <w:szCs w:val="24"/>
          <w:lang w:val="en-US"/>
        </w:rPr>
        <w:t>”</w:t>
      </w:r>
      <w:r w:rsidR="001B29F5" w:rsidRPr="00060223">
        <w:rPr>
          <w:rFonts w:ascii="Times New Roman" w:eastAsia="Times New Roman" w:hAnsi="Times New Roman"/>
          <w:sz w:val="24"/>
          <w:szCs w:val="24"/>
          <w:lang w:val="en-US"/>
        </w:rPr>
        <w:t xml:space="preserve"> networks.  Raacke </w:t>
      </w:r>
      <w:r w:rsidR="00F338E2" w:rsidRPr="00060223">
        <w:rPr>
          <w:rFonts w:ascii="Times New Roman" w:eastAsia="Times New Roman" w:hAnsi="Times New Roman"/>
          <w:sz w:val="24"/>
          <w:szCs w:val="24"/>
          <w:lang w:val="en-US"/>
        </w:rPr>
        <w:t xml:space="preserve">and </w:t>
      </w:r>
      <w:r w:rsidR="001B29F5" w:rsidRPr="00060223">
        <w:rPr>
          <w:rFonts w:ascii="Times New Roman" w:eastAsia="Times New Roman" w:hAnsi="Times New Roman"/>
          <w:sz w:val="24"/>
          <w:szCs w:val="24"/>
          <w:lang w:val="en-US"/>
        </w:rPr>
        <w:t xml:space="preserve">Bonds-Raacke (2008) explored Facebook and Myspace and specified that the most common reasons </w:t>
      </w:r>
      <w:r w:rsidR="001B29F5" w:rsidRPr="00060223">
        <w:rPr>
          <w:rFonts w:ascii="Times New Roman" w:eastAsia="Times New Roman" w:hAnsi="Times New Roman"/>
          <w:sz w:val="24"/>
          <w:szCs w:val="24"/>
          <w:lang w:val="en-US"/>
        </w:rPr>
        <w:lastRenderedPageBreak/>
        <w:t xml:space="preserve">for users to use them were to keep in touch with current and </w:t>
      </w:r>
      <w:r w:rsidR="003247EA" w:rsidRPr="00060223">
        <w:rPr>
          <w:rFonts w:ascii="Times New Roman" w:eastAsia="Times New Roman" w:hAnsi="Times New Roman"/>
          <w:sz w:val="24"/>
          <w:szCs w:val="24"/>
          <w:lang w:val="en-US"/>
        </w:rPr>
        <w:t>“</w:t>
      </w:r>
      <w:r w:rsidR="001B29F5" w:rsidRPr="00060223">
        <w:rPr>
          <w:rFonts w:ascii="Times New Roman" w:eastAsia="Times New Roman" w:hAnsi="Times New Roman"/>
          <w:sz w:val="24"/>
          <w:szCs w:val="24"/>
          <w:lang w:val="en-US"/>
        </w:rPr>
        <w:t>historical</w:t>
      </w:r>
      <w:r w:rsidR="003247EA" w:rsidRPr="00060223">
        <w:rPr>
          <w:rFonts w:ascii="Times New Roman" w:eastAsia="Times New Roman" w:hAnsi="Times New Roman"/>
          <w:sz w:val="24"/>
          <w:szCs w:val="24"/>
          <w:lang w:val="en-US"/>
        </w:rPr>
        <w:t>”</w:t>
      </w:r>
      <w:r w:rsidR="001B29F5" w:rsidRPr="00060223">
        <w:rPr>
          <w:rFonts w:ascii="Times New Roman" w:eastAsia="Times New Roman" w:hAnsi="Times New Roman"/>
          <w:sz w:val="24"/>
          <w:szCs w:val="24"/>
          <w:lang w:val="en-US"/>
        </w:rPr>
        <w:t xml:space="preserve"> friends, share photos, make new friends</w:t>
      </w:r>
      <w:r w:rsidR="00F338E2" w:rsidRPr="00060223">
        <w:rPr>
          <w:rFonts w:ascii="Times New Roman" w:eastAsia="Times New Roman" w:hAnsi="Times New Roman"/>
          <w:sz w:val="24"/>
          <w:szCs w:val="24"/>
          <w:lang w:val="en-US"/>
        </w:rPr>
        <w:t>,</w:t>
      </w:r>
      <w:r w:rsidR="001B29F5" w:rsidRPr="00060223">
        <w:rPr>
          <w:rFonts w:ascii="Times New Roman" w:eastAsia="Times New Roman" w:hAnsi="Times New Roman"/>
          <w:sz w:val="24"/>
          <w:szCs w:val="24"/>
          <w:lang w:val="en-US"/>
        </w:rPr>
        <w:t xml:space="preserve"> and find old ones. Urista, Dong, </w:t>
      </w:r>
      <w:r w:rsidR="00F338E2" w:rsidRPr="00060223">
        <w:rPr>
          <w:rFonts w:ascii="Times New Roman" w:eastAsia="Times New Roman" w:hAnsi="Times New Roman"/>
          <w:sz w:val="24"/>
          <w:szCs w:val="24"/>
          <w:lang w:val="en-US"/>
        </w:rPr>
        <w:t xml:space="preserve">and </w:t>
      </w:r>
      <w:r w:rsidR="001B29F5" w:rsidRPr="00060223">
        <w:rPr>
          <w:rFonts w:ascii="Times New Roman" w:eastAsia="Times New Roman" w:hAnsi="Times New Roman"/>
          <w:sz w:val="24"/>
          <w:szCs w:val="24"/>
          <w:lang w:val="en-US"/>
        </w:rPr>
        <w:t>Day (2009) concluded, based on research conducted among young people through focus group discussions, that the main reasons for being in both communities were curiosity to learn more about others, popularity</w:t>
      </w:r>
      <w:r w:rsidR="00F338E2" w:rsidRPr="00060223">
        <w:rPr>
          <w:rFonts w:ascii="Times New Roman" w:eastAsia="Times New Roman" w:hAnsi="Times New Roman"/>
          <w:sz w:val="24"/>
          <w:szCs w:val="24"/>
          <w:lang w:val="en-US"/>
        </w:rPr>
        <w:t>,</w:t>
      </w:r>
      <w:r w:rsidR="001B29F5" w:rsidRPr="00060223">
        <w:rPr>
          <w:rFonts w:ascii="Times New Roman" w:eastAsia="Times New Roman" w:hAnsi="Times New Roman"/>
          <w:sz w:val="24"/>
          <w:szCs w:val="24"/>
          <w:lang w:val="en-US"/>
        </w:rPr>
        <w:t xml:space="preserve"> and forming new relationships.</w:t>
      </w:r>
      <w:r w:rsidR="00702DCC" w:rsidRPr="00060223">
        <w:rPr>
          <w:rFonts w:ascii="Times New Roman" w:eastAsia="Times New Roman" w:hAnsi="Times New Roman"/>
          <w:sz w:val="24"/>
          <w:szCs w:val="24"/>
          <w:lang w:val="en-US"/>
        </w:rPr>
        <w:t xml:space="preserve">  Kahne, Lee and Timpany (2011), though they include friendship or social relationships as one of the three predominant forms of online participation, establish another two as more important</w:t>
      </w:r>
      <w:r w:rsidR="00F338E2" w:rsidRPr="00060223">
        <w:rPr>
          <w:rFonts w:ascii="Times New Roman" w:eastAsia="Times New Roman" w:hAnsi="Times New Roman"/>
          <w:sz w:val="24"/>
          <w:szCs w:val="24"/>
          <w:lang w:val="en-US"/>
        </w:rPr>
        <w:t>,</w:t>
      </w:r>
      <w:r w:rsidR="00702DCC" w:rsidRPr="00060223">
        <w:rPr>
          <w:rFonts w:ascii="Times New Roman" w:eastAsia="Times New Roman" w:hAnsi="Times New Roman"/>
          <w:sz w:val="24"/>
          <w:szCs w:val="24"/>
          <w:lang w:val="en-US"/>
        </w:rPr>
        <w:t xml:space="preserve"> political or civic and cultural or leisure.</w:t>
      </w:r>
    </w:p>
    <w:p w14:paraId="393DBCBE" w14:textId="77777777" w:rsidR="00870333" w:rsidRPr="00060223" w:rsidRDefault="005769F6"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ab/>
      </w:r>
    </w:p>
    <w:p w14:paraId="215201FE" w14:textId="480AA20B" w:rsidR="00917A9C" w:rsidRPr="00060223" w:rsidRDefault="00917A9C"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At first, online social networks </w:t>
      </w:r>
      <w:r w:rsidR="005769F6" w:rsidRPr="00060223">
        <w:rPr>
          <w:rFonts w:ascii="Times New Roman" w:eastAsia="Times New Roman" w:hAnsi="Times New Roman"/>
          <w:sz w:val="24"/>
          <w:szCs w:val="24"/>
          <w:lang w:val="en-US"/>
        </w:rPr>
        <w:t>served the purpose of strengthening already formed networks among highly selective student populations in U</w:t>
      </w:r>
      <w:r w:rsidR="00C226B2" w:rsidRPr="00060223">
        <w:rPr>
          <w:rFonts w:ascii="Times New Roman" w:eastAsia="Times New Roman" w:hAnsi="Times New Roman"/>
          <w:sz w:val="24"/>
          <w:szCs w:val="24"/>
          <w:lang w:val="en-US"/>
        </w:rPr>
        <w:t>.</w:t>
      </w:r>
      <w:r w:rsidR="005769F6" w:rsidRPr="00060223">
        <w:rPr>
          <w:rFonts w:ascii="Times New Roman" w:eastAsia="Times New Roman" w:hAnsi="Times New Roman"/>
          <w:sz w:val="24"/>
          <w:szCs w:val="24"/>
          <w:lang w:val="en-US"/>
        </w:rPr>
        <w:t>S</w:t>
      </w:r>
      <w:r w:rsidR="00C226B2" w:rsidRPr="00060223">
        <w:rPr>
          <w:rFonts w:ascii="Times New Roman" w:eastAsia="Times New Roman" w:hAnsi="Times New Roman"/>
          <w:sz w:val="24"/>
          <w:szCs w:val="24"/>
          <w:lang w:val="en-US"/>
        </w:rPr>
        <w:t>.</w:t>
      </w:r>
      <w:r w:rsidR="005769F6" w:rsidRPr="00060223">
        <w:rPr>
          <w:rFonts w:ascii="Times New Roman" w:eastAsia="Times New Roman" w:hAnsi="Times New Roman"/>
          <w:sz w:val="24"/>
          <w:szCs w:val="24"/>
          <w:lang w:val="en-US"/>
        </w:rPr>
        <w:t xml:space="preserve"> Ivy League universit</w:t>
      </w:r>
      <w:r w:rsidR="001B29F5" w:rsidRPr="00060223">
        <w:rPr>
          <w:rFonts w:ascii="Times New Roman" w:eastAsia="Times New Roman" w:hAnsi="Times New Roman"/>
          <w:sz w:val="24"/>
          <w:szCs w:val="24"/>
          <w:lang w:val="en-US"/>
        </w:rPr>
        <w:t>ies</w:t>
      </w:r>
      <w:r w:rsidR="00C226B2" w:rsidRPr="00060223">
        <w:rPr>
          <w:rFonts w:ascii="Times New Roman" w:eastAsia="Times New Roman" w:hAnsi="Times New Roman"/>
          <w:sz w:val="24"/>
          <w:szCs w:val="24"/>
          <w:lang w:val="en-US"/>
        </w:rPr>
        <w:t>,</w:t>
      </w:r>
      <w:r w:rsidR="001B29F5" w:rsidRPr="00060223">
        <w:rPr>
          <w:rFonts w:ascii="Times New Roman" w:eastAsia="Times New Roman" w:hAnsi="Times New Roman"/>
          <w:sz w:val="24"/>
          <w:szCs w:val="24"/>
          <w:lang w:val="en-US"/>
        </w:rPr>
        <w:t xml:space="preserve"> and as such, </w:t>
      </w:r>
      <w:r w:rsidRPr="00060223">
        <w:rPr>
          <w:rFonts w:ascii="Times New Roman" w:eastAsia="Times New Roman" w:hAnsi="Times New Roman"/>
          <w:sz w:val="24"/>
          <w:szCs w:val="24"/>
          <w:lang w:val="en-US"/>
        </w:rPr>
        <w:t xml:space="preserve">had a significant impact on </w:t>
      </w:r>
      <w:r w:rsidR="008A1718" w:rsidRPr="00060223">
        <w:rPr>
          <w:rFonts w:ascii="Times New Roman" w:eastAsia="Times New Roman" w:hAnsi="Times New Roman"/>
          <w:sz w:val="24"/>
          <w:szCs w:val="24"/>
          <w:lang w:val="en-US"/>
        </w:rPr>
        <w:t xml:space="preserve">their </w:t>
      </w:r>
      <w:r w:rsidR="001D468E" w:rsidRPr="00060223">
        <w:rPr>
          <w:rFonts w:ascii="Times New Roman" w:eastAsia="Times New Roman" w:hAnsi="Times New Roman"/>
          <w:sz w:val="24"/>
          <w:szCs w:val="24"/>
          <w:lang w:val="en-US"/>
        </w:rPr>
        <w:t xml:space="preserve">users’ </w:t>
      </w:r>
      <w:r w:rsidRPr="00060223">
        <w:rPr>
          <w:rFonts w:ascii="Times New Roman" w:eastAsia="Times New Roman" w:hAnsi="Times New Roman"/>
          <w:sz w:val="24"/>
          <w:szCs w:val="24"/>
          <w:lang w:val="en-US"/>
        </w:rPr>
        <w:t xml:space="preserve">social </w:t>
      </w:r>
      <w:r w:rsidR="008A1718" w:rsidRPr="00060223">
        <w:rPr>
          <w:rFonts w:ascii="Times New Roman" w:eastAsia="Times New Roman" w:hAnsi="Times New Roman"/>
          <w:sz w:val="24"/>
          <w:szCs w:val="24"/>
          <w:lang w:val="en-US"/>
        </w:rPr>
        <w:t>relationships</w:t>
      </w:r>
      <w:r w:rsidR="001B29F5"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Some used t</w:t>
      </w:r>
      <w:r w:rsidR="001B29F5" w:rsidRPr="00060223">
        <w:rPr>
          <w:rFonts w:ascii="Times New Roman" w:eastAsia="Times New Roman" w:hAnsi="Times New Roman"/>
          <w:sz w:val="24"/>
          <w:szCs w:val="24"/>
          <w:lang w:val="en-US"/>
        </w:rPr>
        <w:t xml:space="preserve">he </w:t>
      </w:r>
      <w:r w:rsidRPr="00060223">
        <w:rPr>
          <w:rFonts w:ascii="Times New Roman" w:eastAsia="Times New Roman" w:hAnsi="Times New Roman"/>
          <w:sz w:val="24"/>
          <w:szCs w:val="24"/>
          <w:lang w:val="en-US"/>
        </w:rPr>
        <w:t>networks to find new friends with similar hobbies</w:t>
      </w:r>
      <w:r w:rsidR="001D468E" w:rsidRPr="00060223">
        <w:rPr>
          <w:rFonts w:ascii="Times New Roman" w:eastAsia="Times New Roman" w:hAnsi="Times New Roman"/>
          <w:sz w:val="24"/>
          <w:szCs w:val="24"/>
          <w:lang w:val="en-US"/>
        </w:rPr>
        <w:t xml:space="preserve"> or as</w:t>
      </w:r>
      <w:r w:rsidRPr="00060223">
        <w:rPr>
          <w:rFonts w:ascii="Times New Roman" w:eastAsia="Times New Roman" w:hAnsi="Times New Roman"/>
          <w:sz w:val="24"/>
          <w:szCs w:val="24"/>
          <w:lang w:val="en-US"/>
        </w:rPr>
        <w:t xml:space="preserve"> a </w:t>
      </w:r>
      <w:r w:rsidR="008A1718" w:rsidRPr="00060223">
        <w:rPr>
          <w:rFonts w:ascii="Times New Roman" w:eastAsia="Times New Roman" w:hAnsi="Times New Roman"/>
          <w:sz w:val="24"/>
          <w:szCs w:val="24"/>
          <w:lang w:val="en-US"/>
        </w:rPr>
        <w:t xml:space="preserve">means </w:t>
      </w:r>
      <w:r w:rsidRPr="00060223">
        <w:rPr>
          <w:rFonts w:ascii="Times New Roman" w:eastAsia="Times New Roman" w:hAnsi="Times New Roman"/>
          <w:sz w:val="24"/>
          <w:szCs w:val="24"/>
          <w:lang w:val="en-US"/>
        </w:rPr>
        <w:t xml:space="preserve">to extend face to face contact with </w:t>
      </w:r>
      <w:r w:rsidR="00F338E2" w:rsidRPr="00060223">
        <w:rPr>
          <w:rFonts w:ascii="Times New Roman" w:eastAsia="Times New Roman" w:hAnsi="Times New Roman"/>
          <w:sz w:val="24"/>
          <w:szCs w:val="24"/>
          <w:lang w:val="en-US"/>
        </w:rPr>
        <w:t xml:space="preserve">members of </w:t>
      </w:r>
      <w:r w:rsidRPr="00060223">
        <w:rPr>
          <w:rFonts w:ascii="Times New Roman" w:eastAsia="Times New Roman" w:hAnsi="Times New Roman"/>
          <w:sz w:val="24"/>
          <w:szCs w:val="24"/>
          <w:lang w:val="en-US"/>
        </w:rPr>
        <w:t>the</w:t>
      </w:r>
      <w:r w:rsidR="001B29F5" w:rsidRPr="00060223">
        <w:rPr>
          <w:rFonts w:ascii="Times New Roman" w:eastAsia="Times New Roman" w:hAnsi="Times New Roman"/>
          <w:sz w:val="24"/>
          <w:szCs w:val="24"/>
          <w:lang w:val="en-US"/>
        </w:rPr>
        <w:t>ir</w:t>
      </w:r>
      <w:r w:rsidRPr="00060223">
        <w:rPr>
          <w:rFonts w:ascii="Times New Roman" w:eastAsia="Times New Roman" w:hAnsi="Times New Roman"/>
          <w:sz w:val="24"/>
          <w:szCs w:val="24"/>
          <w:lang w:val="en-US"/>
        </w:rPr>
        <w:t xml:space="preserve"> peer group through the virtual world</w:t>
      </w:r>
      <w:r w:rsidR="0010168B" w:rsidRPr="00060223">
        <w:rPr>
          <w:rFonts w:ascii="Times New Roman" w:eastAsia="Times New Roman" w:hAnsi="Times New Roman"/>
          <w:sz w:val="24"/>
          <w:szCs w:val="24"/>
          <w:lang w:val="en-US"/>
        </w:rPr>
        <w:t xml:space="preserve"> </w:t>
      </w:r>
      <w:r w:rsidR="0010168B" w:rsidRPr="00060223">
        <w:rPr>
          <w:rFonts w:ascii="Times New Roman" w:hAnsi="Times New Roman"/>
          <w:sz w:val="24"/>
          <w:szCs w:val="24"/>
          <w:lang w:val="en-US"/>
        </w:rPr>
        <w:t>(Park, Kee</w:t>
      </w:r>
      <w:r w:rsidR="00794748" w:rsidRPr="00060223">
        <w:rPr>
          <w:rFonts w:ascii="Times New Roman" w:hAnsi="Times New Roman"/>
          <w:sz w:val="24"/>
          <w:szCs w:val="24"/>
          <w:lang w:val="en-US"/>
        </w:rPr>
        <w:t>,</w:t>
      </w:r>
      <w:ins w:id="3" w:author="Author">
        <w:r w:rsidR="000839A7" w:rsidRPr="00060223">
          <w:rPr>
            <w:rFonts w:ascii="Times New Roman" w:hAnsi="Times New Roman"/>
            <w:sz w:val="24"/>
            <w:szCs w:val="24"/>
            <w:lang w:val="en-US"/>
          </w:rPr>
          <w:t xml:space="preserve"> </w:t>
        </w:r>
      </w:ins>
      <w:r w:rsidR="001F08B6" w:rsidRPr="00060223">
        <w:rPr>
          <w:rFonts w:ascii="Times New Roman" w:hAnsi="Times New Roman"/>
          <w:sz w:val="24"/>
          <w:szCs w:val="24"/>
          <w:lang w:val="en-US"/>
        </w:rPr>
        <w:t>&amp;</w:t>
      </w:r>
      <w:r w:rsidR="0010168B" w:rsidRPr="00060223">
        <w:rPr>
          <w:rFonts w:ascii="Times New Roman" w:hAnsi="Times New Roman"/>
          <w:sz w:val="24"/>
          <w:szCs w:val="24"/>
          <w:lang w:val="en-US"/>
        </w:rPr>
        <w:t>Valenzuela, 2009)</w:t>
      </w:r>
      <w:r w:rsidRPr="00060223">
        <w:rPr>
          <w:rFonts w:ascii="Times New Roman" w:eastAsia="Times New Roman" w:hAnsi="Times New Roman"/>
          <w:sz w:val="24"/>
          <w:szCs w:val="24"/>
          <w:lang w:val="en-US"/>
        </w:rPr>
        <w:t xml:space="preserve">. </w:t>
      </w:r>
      <w:r w:rsidR="008A1718" w:rsidRPr="00060223">
        <w:rPr>
          <w:rFonts w:ascii="Times New Roman" w:eastAsia="Times New Roman" w:hAnsi="Times New Roman"/>
          <w:sz w:val="24"/>
          <w:szCs w:val="24"/>
          <w:lang w:val="en-US"/>
        </w:rPr>
        <w:t xml:space="preserve">However, </w:t>
      </w:r>
      <w:r w:rsidR="00A63F99" w:rsidRPr="00060223">
        <w:rPr>
          <w:rFonts w:ascii="Times New Roman" w:eastAsia="Times New Roman" w:hAnsi="Times New Roman"/>
          <w:sz w:val="24"/>
          <w:szCs w:val="24"/>
          <w:lang w:val="en-US"/>
        </w:rPr>
        <w:t xml:space="preserve">the effect of the role of social networks in everyday life does not stop there, as its value goes beyond the number of </w:t>
      </w:r>
      <w:r w:rsidR="000A3773" w:rsidRPr="00060223">
        <w:rPr>
          <w:rFonts w:ascii="Times New Roman" w:eastAsia="Times New Roman" w:hAnsi="Times New Roman"/>
          <w:sz w:val="24"/>
          <w:szCs w:val="24"/>
          <w:lang w:val="en-US"/>
        </w:rPr>
        <w:t>users</w:t>
      </w:r>
      <w:r w:rsidR="00A63F99" w:rsidRPr="00060223">
        <w:rPr>
          <w:rFonts w:ascii="Times New Roman" w:eastAsia="Times New Roman" w:hAnsi="Times New Roman"/>
          <w:sz w:val="24"/>
          <w:szCs w:val="24"/>
          <w:lang w:val="en-US"/>
        </w:rPr>
        <w:t xml:space="preserve"> or </w:t>
      </w:r>
      <w:r w:rsidR="000A3773" w:rsidRPr="00060223">
        <w:rPr>
          <w:rFonts w:ascii="Times New Roman" w:eastAsia="Times New Roman" w:hAnsi="Times New Roman"/>
          <w:sz w:val="24"/>
          <w:szCs w:val="24"/>
          <w:lang w:val="en-US"/>
        </w:rPr>
        <w:t xml:space="preserve">beyond </w:t>
      </w:r>
      <w:r w:rsidR="00A63F99" w:rsidRPr="00060223">
        <w:rPr>
          <w:rFonts w:ascii="Times New Roman" w:eastAsia="Times New Roman" w:hAnsi="Times New Roman"/>
          <w:sz w:val="24"/>
          <w:szCs w:val="24"/>
          <w:lang w:val="en-US"/>
        </w:rPr>
        <w:t xml:space="preserve">the </w:t>
      </w:r>
      <w:r w:rsidR="000A3773" w:rsidRPr="00060223">
        <w:rPr>
          <w:rFonts w:ascii="Times New Roman" w:eastAsia="Times New Roman" w:hAnsi="Times New Roman"/>
          <w:sz w:val="24"/>
          <w:szCs w:val="24"/>
          <w:lang w:val="en-US"/>
        </w:rPr>
        <w:t>number</w:t>
      </w:r>
      <w:r w:rsidR="00A63F99" w:rsidRPr="00060223">
        <w:rPr>
          <w:rFonts w:ascii="Times New Roman" w:eastAsia="Times New Roman" w:hAnsi="Times New Roman"/>
          <w:sz w:val="24"/>
          <w:szCs w:val="24"/>
          <w:lang w:val="en-US"/>
        </w:rPr>
        <w:t xml:space="preserve"> of </w:t>
      </w:r>
      <w:r w:rsidR="000A3773" w:rsidRPr="00060223">
        <w:rPr>
          <w:rFonts w:ascii="Times New Roman" w:eastAsia="Times New Roman" w:hAnsi="Times New Roman"/>
          <w:sz w:val="24"/>
          <w:szCs w:val="24"/>
          <w:lang w:val="en-US"/>
        </w:rPr>
        <w:t xml:space="preserve">interactions per </w:t>
      </w:r>
      <w:r w:rsidR="00A63F99" w:rsidRPr="00060223">
        <w:rPr>
          <w:rFonts w:ascii="Times New Roman" w:eastAsia="Times New Roman" w:hAnsi="Times New Roman"/>
          <w:sz w:val="24"/>
          <w:szCs w:val="24"/>
          <w:lang w:val="en-US"/>
        </w:rPr>
        <w:t>user that take place in a virtual environment.</w:t>
      </w:r>
      <w:r w:rsidR="000A3773" w:rsidRPr="00060223">
        <w:rPr>
          <w:rFonts w:ascii="Times New Roman" w:eastAsia="Times New Roman" w:hAnsi="Times New Roman"/>
          <w:sz w:val="24"/>
          <w:szCs w:val="24"/>
          <w:lang w:val="en-US"/>
        </w:rPr>
        <w:t xml:space="preserve"> Besides becoming vehicles that facilitate social relationships, networks are becoming necessary contributors for collective social action.</w:t>
      </w:r>
    </w:p>
    <w:p w14:paraId="64707827" w14:textId="77777777" w:rsidR="00870333" w:rsidRPr="00060223" w:rsidRDefault="001B29F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ab/>
      </w:r>
    </w:p>
    <w:p w14:paraId="6223416B" w14:textId="50723290" w:rsidR="00EB0A52" w:rsidRPr="00060223" w:rsidRDefault="001B29F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Based on a review of the literature, c</w:t>
      </w:r>
      <w:r w:rsidR="00D64A32" w:rsidRPr="00060223">
        <w:rPr>
          <w:rFonts w:ascii="Times New Roman" w:eastAsia="Times New Roman" w:hAnsi="Times New Roman"/>
          <w:sz w:val="24"/>
          <w:szCs w:val="24"/>
          <w:lang w:val="en-US"/>
        </w:rPr>
        <w:t>onceiving the use of online social networks as a medi</w:t>
      </w:r>
      <w:r w:rsidRPr="00060223">
        <w:rPr>
          <w:rFonts w:ascii="Times New Roman" w:eastAsia="Times New Roman" w:hAnsi="Times New Roman"/>
          <w:sz w:val="24"/>
          <w:szCs w:val="24"/>
          <w:lang w:val="en-US"/>
        </w:rPr>
        <w:t>um</w:t>
      </w:r>
      <w:r w:rsidR="00D64A32" w:rsidRPr="00060223">
        <w:rPr>
          <w:rFonts w:ascii="Times New Roman" w:eastAsia="Times New Roman" w:hAnsi="Times New Roman"/>
          <w:sz w:val="24"/>
          <w:szCs w:val="24"/>
          <w:lang w:val="en-US"/>
        </w:rPr>
        <w:t xml:space="preserve"> focused on social </w:t>
      </w:r>
      <w:r w:rsidR="008A1718" w:rsidRPr="00060223">
        <w:rPr>
          <w:rFonts w:ascii="Times New Roman" w:eastAsia="Times New Roman" w:hAnsi="Times New Roman"/>
          <w:sz w:val="24"/>
          <w:szCs w:val="24"/>
          <w:lang w:val="en-US"/>
        </w:rPr>
        <w:t xml:space="preserve">relationships </w:t>
      </w:r>
      <w:r w:rsidR="00D64A32" w:rsidRPr="00060223">
        <w:rPr>
          <w:rFonts w:ascii="Times New Roman" w:eastAsia="Times New Roman" w:hAnsi="Times New Roman"/>
          <w:sz w:val="24"/>
          <w:szCs w:val="24"/>
          <w:lang w:val="en-US"/>
        </w:rPr>
        <w:t xml:space="preserve">is a rather reductionist way to approach this phenomenon. </w:t>
      </w:r>
      <w:r w:rsidR="00175AFC" w:rsidRPr="00060223">
        <w:rPr>
          <w:rFonts w:ascii="Times New Roman" w:eastAsia="Times New Roman" w:hAnsi="Times New Roman"/>
          <w:sz w:val="24"/>
          <w:szCs w:val="24"/>
          <w:lang w:val="en-US"/>
        </w:rPr>
        <w:t xml:space="preserve">There are already </w:t>
      </w:r>
      <w:r w:rsidR="00D64A32" w:rsidRPr="00060223">
        <w:rPr>
          <w:rFonts w:ascii="Times New Roman" w:eastAsia="Times New Roman" w:hAnsi="Times New Roman"/>
          <w:sz w:val="24"/>
          <w:szCs w:val="24"/>
          <w:lang w:val="en-US"/>
        </w:rPr>
        <w:t xml:space="preserve">different scientific approaches on ways </w:t>
      </w:r>
      <w:r w:rsidR="008A1718" w:rsidRPr="00060223">
        <w:rPr>
          <w:rFonts w:ascii="Times New Roman" w:eastAsia="Times New Roman" w:hAnsi="Times New Roman"/>
          <w:sz w:val="24"/>
          <w:szCs w:val="24"/>
          <w:lang w:val="en-US"/>
        </w:rPr>
        <w:t>to participate</w:t>
      </w:r>
      <w:r w:rsidR="00D64A32" w:rsidRPr="00060223">
        <w:rPr>
          <w:rFonts w:ascii="Times New Roman" w:eastAsia="Times New Roman" w:hAnsi="Times New Roman"/>
          <w:sz w:val="24"/>
          <w:szCs w:val="24"/>
          <w:lang w:val="en-US"/>
        </w:rPr>
        <w:t xml:space="preserve"> in online social networks </w:t>
      </w:r>
      <w:r w:rsidR="00175AFC" w:rsidRPr="00060223">
        <w:rPr>
          <w:rFonts w:ascii="Times New Roman" w:eastAsia="Times New Roman" w:hAnsi="Times New Roman"/>
          <w:sz w:val="24"/>
          <w:szCs w:val="24"/>
          <w:lang w:val="en-US"/>
        </w:rPr>
        <w:t xml:space="preserve">that go </w:t>
      </w:r>
      <w:r w:rsidR="00D64A32" w:rsidRPr="00060223">
        <w:rPr>
          <w:rFonts w:ascii="Times New Roman" w:eastAsia="Times New Roman" w:hAnsi="Times New Roman"/>
          <w:sz w:val="24"/>
          <w:szCs w:val="24"/>
          <w:lang w:val="en-US"/>
        </w:rPr>
        <w:t xml:space="preserve">beyond being in contact with </w:t>
      </w:r>
      <w:r w:rsidR="001D6355" w:rsidRPr="00060223">
        <w:rPr>
          <w:rFonts w:ascii="Times New Roman" w:eastAsia="Times New Roman" w:hAnsi="Times New Roman"/>
          <w:sz w:val="24"/>
          <w:szCs w:val="24"/>
          <w:lang w:val="en-US"/>
        </w:rPr>
        <w:t>a</w:t>
      </w:r>
      <w:r w:rsidR="00D64A32" w:rsidRPr="00060223">
        <w:rPr>
          <w:rFonts w:ascii="Times New Roman" w:eastAsia="Times New Roman" w:hAnsi="Times New Roman"/>
          <w:sz w:val="24"/>
          <w:szCs w:val="24"/>
          <w:lang w:val="en-US"/>
        </w:rPr>
        <w:t xml:space="preserve"> peer group</w:t>
      </w:r>
      <w:r w:rsidR="00037423" w:rsidRPr="00060223">
        <w:rPr>
          <w:rFonts w:ascii="Times New Roman" w:eastAsia="Times New Roman" w:hAnsi="Times New Roman"/>
          <w:sz w:val="24"/>
          <w:szCs w:val="24"/>
          <w:lang w:val="en-US"/>
        </w:rPr>
        <w:t>.</w:t>
      </w:r>
      <w:r w:rsidR="00EC44E6" w:rsidRPr="00060223">
        <w:rPr>
          <w:rFonts w:ascii="Times New Roman" w:eastAsia="Times New Roman" w:hAnsi="Times New Roman"/>
          <w:sz w:val="24"/>
          <w:szCs w:val="24"/>
          <w:lang w:val="en-US"/>
        </w:rPr>
        <w:t xml:space="preserve"> Information or citizen mobilization are other possibilities of social networks. Ito et al. (2009) </w:t>
      </w:r>
      <w:r w:rsidR="000839A7" w:rsidRPr="00060223">
        <w:rPr>
          <w:rFonts w:ascii="Times New Roman" w:eastAsia="Times New Roman" w:hAnsi="Times New Roman"/>
          <w:sz w:val="24"/>
          <w:szCs w:val="24"/>
          <w:lang w:val="en-US"/>
        </w:rPr>
        <w:t xml:space="preserve">have </w:t>
      </w:r>
      <w:r w:rsidR="00EC44E6" w:rsidRPr="00060223">
        <w:rPr>
          <w:rFonts w:ascii="Times New Roman" w:eastAsia="Times New Roman" w:hAnsi="Times New Roman"/>
          <w:sz w:val="24"/>
          <w:szCs w:val="24"/>
          <w:lang w:val="en-US"/>
        </w:rPr>
        <w:t>also shown that young people not only use social media as a tool for socialization, but also as a formula to learn and explore the world around them.</w:t>
      </w:r>
    </w:p>
    <w:p w14:paraId="28D8AA79" w14:textId="77777777" w:rsidR="00870333" w:rsidRPr="00060223" w:rsidRDefault="00870333"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p>
    <w:p w14:paraId="22187CD1" w14:textId="60503A86" w:rsidR="00DB4570" w:rsidRPr="00060223" w:rsidRDefault="00702DCC"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M</w:t>
      </w:r>
      <w:r w:rsidR="003F23E5" w:rsidRPr="00060223">
        <w:rPr>
          <w:rFonts w:ascii="Times New Roman" w:eastAsia="Times New Roman" w:hAnsi="Times New Roman"/>
          <w:sz w:val="24"/>
          <w:szCs w:val="24"/>
          <w:lang w:val="en-US"/>
        </w:rPr>
        <w:t xml:space="preserve">otivations that lead to the use of online social networks </w:t>
      </w:r>
      <w:r w:rsidRPr="00060223">
        <w:rPr>
          <w:rFonts w:ascii="Times New Roman" w:eastAsia="Times New Roman" w:hAnsi="Times New Roman"/>
          <w:sz w:val="24"/>
          <w:szCs w:val="24"/>
          <w:lang w:val="en-US"/>
        </w:rPr>
        <w:t>include</w:t>
      </w:r>
      <w:r w:rsidR="003F23E5" w:rsidRPr="00060223">
        <w:rPr>
          <w:rFonts w:ascii="Times New Roman" w:eastAsia="Times New Roman" w:hAnsi="Times New Roman"/>
          <w:sz w:val="24"/>
          <w:szCs w:val="24"/>
          <w:lang w:val="en-US"/>
        </w:rPr>
        <w:t xml:space="preserve"> sociability, entertainment, status-s</w:t>
      </w:r>
      <w:r w:rsidR="003B278C" w:rsidRPr="00060223">
        <w:rPr>
          <w:rFonts w:ascii="Times New Roman" w:eastAsia="Times New Roman" w:hAnsi="Times New Roman"/>
          <w:sz w:val="24"/>
          <w:szCs w:val="24"/>
          <w:lang w:val="en-US"/>
        </w:rPr>
        <w:t>eeking</w:t>
      </w:r>
      <w:r w:rsidR="00C226B2" w:rsidRPr="00060223">
        <w:rPr>
          <w:rFonts w:ascii="Times New Roman" w:eastAsia="Times New Roman" w:hAnsi="Times New Roman"/>
          <w:sz w:val="24"/>
          <w:szCs w:val="24"/>
          <w:lang w:val="en-US"/>
        </w:rPr>
        <w:t>,</w:t>
      </w:r>
      <w:r w:rsidR="003B278C" w:rsidRPr="00060223">
        <w:rPr>
          <w:rFonts w:ascii="Times New Roman" w:eastAsia="Times New Roman" w:hAnsi="Times New Roman"/>
          <w:sz w:val="24"/>
          <w:szCs w:val="24"/>
          <w:lang w:val="en-US"/>
        </w:rPr>
        <w:t xml:space="preserve"> and information</w:t>
      </w:r>
      <w:r w:rsidRPr="00060223">
        <w:rPr>
          <w:rFonts w:ascii="Times New Roman" w:eastAsia="Times New Roman" w:hAnsi="Times New Roman"/>
          <w:sz w:val="24"/>
          <w:szCs w:val="24"/>
          <w:lang w:val="en-US"/>
        </w:rPr>
        <w:t xml:space="preserve"> (Park, Kee</w:t>
      </w:r>
      <w:r w:rsidR="00C226B2" w:rsidRPr="00060223">
        <w:rPr>
          <w:rFonts w:ascii="Times New Roman" w:eastAsia="Times New Roman" w:hAnsi="Times New Roman"/>
          <w:sz w:val="24"/>
          <w:szCs w:val="24"/>
          <w:lang w:val="en-US"/>
        </w:rPr>
        <w:t>,</w:t>
      </w:r>
      <w:r w:rsidR="000839A7" w:rsidRPr="00060223">
        <w:rPr>
          <w:rFonts w:ascii="Times New Roman" w:eastAsia="Times New Roman" w:hAnsi="Times New Roman"/>
          <w:sz w:val="24"/>
          <w:szCs w:val="24"/>
          <w:lang w:val="en-US"/>
        </w:rPr>
        <w:t xml:space="preserve"> </w:t>
      </w:r>
      <w:r w:rsidR="00C226B2" w:rsidRPr="00060223">
        <w:rPr>
          <w:rFonts w:ascii="Times New Roman" w:eastAsia="Times New Roman" w:hAnsi="Times New Roman"/>
          <w:sz w:val="24"/>
          <w:szCs w:val="24"/>
          <w:lang w:val="en-US"/>
        </w:rPr>
        <w:t>&amp;</w:t>
      </w:r>
      <w:r w:rsidRPr="00060223">
        <w:rPr>
          <w:rFonts w:ascii="Times New Roman" w:eastAsia="Times New Roman" w:hAnsi="Times New Roman"/>
          <w:sz w:val="24"/>
          <w:szCs w:val="24"/>
          <w:lang w:val="en-US"/>
        </w:rPr>
        <w:t xml:space="preserve"> Valenzuela, 2009)</w:t>
      </w:r>
      <w:r w:rsidR="003B278C" w:rsidRPr="00060223">
        <w:rPr>
          <w:rFonts w:ascii="Times New Roman" w:eastAsia="Times New Roman" w:hAnsi="Times New Roman"/>
          <w:sz w:val="24"/>
          <w:szCs w:val="24"/>
          <w:lang w:val="en-US"/>
        </w:rPr>
        <w:t>. Cheung and</w:t>
      </w:r>
      <w:r w:rsidR="003F23E5" w:rsidRPr="00060223">
        <w:rPr>
          <w:rFonts w:ascii="Times New Roman" w:eastAsia="Times New Roman" w:hAnsi="Times New Roman"/>
          <w:sz w:val="24"/>
          <w:szCs w:val="24"/>
          <w:lang w:val="en-US"/>
        </w:rPr>
        <w:t xml:space="preserve"> Lee (2009) </w:t>
      </w:r>
      <w:r w:rsidR="002D2E2E" w:rsidRPr="00060223">
        <w:rPr>
          <w:rFonts w:ascii="Times New Roman" w:eastAsia="Times New Roman" w:hAnsi="Times New Roman"/>
          <w:sz w:val="24"/>
          <w:szCs w:val="24"/>
          <w:lang w:val="en-US"/>
        </w:rPr>
        <w:t>refer</w:t>
      </w:r>
      <w:r w:rsidR="003F23E5" w:rsidRPr="00060223">
        <w:rPr>
          <w:rFonts w:ascii="Times New Roman" w:eastAsia="Times New Roman" w:hAnsi="Times New Roman"/>
          <w:sz w:val="24"/>
          <w:szCs w:val="24"/>
          <w:lang w:val="en-US"/>
        </w:rPr>
        <w:t xml:space="preserve"> to a number of </w:t>
      </w:r>
      <w:r w:rsidRPr="00060223">
        <w:rPr>
          <w:rFonts w:ascii="Times New Roman" w:eastAsia="Times New Roman" w:hAnsi="Times New Roman"/>
          <w:sz w:val="24"/>
          <w:szCs w:val="24"/>
          <w:lang w:val="en-US"/>
        </w:rPr>
        <w:t xml:space="preserve">informational purposes </w:t>
      </w:r>
      <w:r w:rsidR="003F23E5" w:rsidRPr="00060223">
        <w:rPr>
          <w:rFonts w:ascii="Times New Roman" w:eastAsia="Times New Roman" w:hAnsi="Times New Roman"/>
          <w:sz w:val="24"/>
          <w:szCs w:val="24"/>
          <w:lang w:val="en-US"/>
        </w:rPr>
        <w:t>that lead yo</w:t>
      </w:r>
      <w:r w:rsidRPr="00060223">
        <w:rPr>
          <w:rFonts w:ascii="Times New Roman" w:eastAsia="Times New Roman" w:hAnsi="Times New Roman"/>
          <w:sz w:val="24"/>
          <w:szCs w:val="24"/>
          <w:lang w:val="en-US"/>
        </w:rPr>
        <w:t>uth</w:t>
      </w:r>
      <w:r w:rsidR="003F23E5" w:rsidRPr="00060223">
        <w:rPr>
          <w:rFonts w:ascii="Times New Roman" w:eastAsia="Times New Roman" w:hAnsi="Times New Roman"/>
          <w:sz w:val="24"/>
          <w:szCs w:val="24"/>
          <w:lang w:val="en-US"/>
        </w:rPr>
        <w:t xml:space="preserve"> to join virtual communities</w:t>
      </w:r>
      <w:r w:rsidRPr="00060223">
        <w:rPr>
          <w:rFonts w:ascii="Times New Roman" w:eastAsia="Times New Roman" w:hAnsi="Times New Roman"/>
          <w:sz w:val="24"/>
          <w:szCs w:val="24"/>
          <w:lang w:val="en-US"/>
        </w:rPr>
        <w:t>:</w:t>
      </w:r>
      <w:r w:rsidR="002D2E2E" w:rsidRPr="00060223">
        <w:rPr>
          <w:rFonts w:ascii="Times New Roman" w:eastAsia="Times New Roman" w:hAnsi="Times New Roman"/>
          <w:sz w:val="24"/>
          <w:szCs w:val="24"/>
          <w:lang w:val="en-US"/>
        </w:rPr>
        <w:t xml:space="preserve"> to </w:t>
      </w:r>
      <w:r w:rsidR="00C226B2" w:rsidRPr="00060223">
        <w:rPr>
          <w:rFonts w:ascii="Times New Roman" w:eastAsia="Times New Roman" w:hAnsi="Times New Roman"/>
          <w:sz w:val="24"/>
          <w:szCs w:val="24"/>
          <w:lang w:val="en-US"/>
        </w:rPr>
        <w:t xml:space="preserve">gain </w:t>
      </w:r>
      <w:r w:rsidR="00060223" w:rsidRPr="00060223">
        <w:rPr>
          <w:rFonts w:ascii="Times New Roman" w:eastAsia="Times New Roman" w:hAnsi="Times New Roman"/>
          <w:sz w:val="24"/>
          <w:szCs w:val="24"/>
          <w:lang w:val="en-US"/>
        </w:rPr>
        <w:t>self-knowledge</w:t>
      </w:r>
      <w:r w:rsidR="002D2E2E" w:rsidRPr="00060223">
        <w:rPr>
          <w:rFonts w:ascii="Times New Roman" w:eastAsia="Times New Roman" w:hAnsi="Times New Roman"/>
          <w:sz w:val="24"/>
          <w:szCs w:val="24"/>
          <w:lang w:val="en-US"/>
        </w:rPr>
        <w:t xml:space="preserve"> through</w:t>
      </w:r>
      <w:r w:rsidR="003B278C" w:rsidRPr="00060223">
        <w:rPr>
          <w:rFonts w:ascii="Times New Roman" w:eastAsia="Times New Roman" w:hAnsi="Times New Roman"/>
          <w:sz w:val="24"/>
          <w:szCs w:val="24"/>
          <w:lang w:val="en-US"/>
        </w:rPr>
        <w:t xml:space="preserve"> the</w:t>
      </w:r>
      <w:r w:rsidR="002D2E2E" w:rsidRPr="00060223">
        <w:rPr>
          <w:rFonts w:ascii="Times New Roman" w:eastAsia="Times New Roman" w:hAnsi="Times New Roman"/>
          <w:sz w:val="24"/>
          <w:szCs w:val="24"/>
          <w:lang w:val="en-US"/>
        </w:rPr>
        <w:t xml:space="preserve"> social interactions </w:t>
      </w:r>
      <w:r w:rsidR="003B278C" w:rsidRPr="00060223">
        <w:rPr>
          <w:rFonts w:ascii="Times New Roman" w:eastAsia="Times New Roman" w:hAnsi="Times New Roman"/>
          <w:sz w:val="24"/>
          <w:szCs w:val="24"/>
          <w:lang w:val="en-US"/>
        </w:rPr>
        <w:t>promoted by networks</w:t>
      </w:r>
      <w:r w:rsidR="002D2E2E" w:rsidRPr="00060223">
        <w:rPr>
          <w:rFonts w:ascii="Times New Roman" w:eastAsia="Times New Roman" w:hAnsi="Times New Roman"/>
          <w:sz w:val="24"/>
          <w:szCs w:val="24"/>
          <w:lang w:val="en-US"/>
        </w:rPr>
        <w:t xml:space="preserve">; </w:t>
      </w:r>
      <w:r w:rsidR="00C226B2" w:rsidRPr="00060223">
        <w:rPr>
          <w:rFonts w:ascii="Times New Roman" w:eastAsia="Times New Roman" w:hAnsi="Times New Roman"/>
          <w:sz w:val="24"/>
          <w:szCs w:val="24"/>
          <w:lang w:val="en-US"/>
        </w:rPr>
        <w:t xml:space="preserve">to gain </w:t>
      </w:r>
      <w:r w:rsidR="002D2E2E" w:rsidRPr="00060223">
        <w:rPr>
          <w:rFonts w:ascii="Times New Roman" w:eastAsia="Times New Roman" w:hAnsi="Times New Roman"/>
          <w:sz w:val="24"/>
          <w:szCs w:val="24"/>
          <w:lang w:val="en-US"/>
        </w:rPr>
        <w:t xml:space="preserve">social benefit from contact with others, such as </w:t>
      </w:r>
      <w:r w:rsidR="002D2E2E" w:rsidRPr="00060223">
        <w:rPr>
          <w:rFonts w:ascii="Times New Roman" w:eastAsia="Times New Roman" w:hAnsi="Times New Roman"/>
          <w:sz w:val="24"/>
          <w:szCs w:val="24"/>
          <w:lang w:val="en-US"/>
        </w:rPr>
        <w:lastRenderedPageBreak/>
        <w:t xml:space="preserve">friendship; </w:t>
      </w:r>
      <w:r w:rsidR="00FC30C4" w:rsidRPr="00060223">
        <w:rPr>
          <w:rFonts w:ascii="Times New Roman" w:eastAsia="Times New Roman" w:hAnsi="Times New Roman"/>
          <w:sz w:val="24"/>
          <w:szCs w:val="24"/>
          <w:lang w:val="en-US"/>
        </w:rPr>
        <w:t>and f</w:t>
      </w:r>
      <w:r w:rsidR="002D2E2E" w:rsidRPr="00060223">
        <w:rPr>
          <w:rFonts w:ascii="Times New Roman" w:eastAsia="Times New Roman" w:hAnsi="Times New Roman"/>
          <w:sz w:val="24"/>
          <w:szCs w:val="24"/>
          <w:lang w:val="en-US"/>
        </w:rPr>
        <w:t xml:space="preserve">inally, </w:t>
      </w:r>
      <w:r w:rsidR="00C226B2" w:rsidRPr="00060223">
        <w:rPr>
          <w:rFonts w:ascii="Times New Roman" w:eastAsia="Times New Roman" w:hAnsi="Times New Roman"/>
          <w:sz w:val="24"/>
          <w:szCs w:val="24"/>
          <w:lang w:val="en-US"/>
        </w:rPr>
        <w:t xml:space="preserve">to achieve </w:t>
      </w:r>
      <w:r w:rsidR="002D2E2E" w:rsidRPr="00060223">
        <w:rPr>
          <w:rFonts w:ascii="Times New Roman" w:eastAsia="Times New Roman" w:hAnsi="Times New Roman"/>
          <w:sz w:val="24"/>
          <w:szCs w:val="24"/>
          <w:lang w:val="en-US"/>
        </w:rPr>
        <w:t xml:space="preserve">the possibility of social improvement, which refers to the value that  </w:t>
      </w:r>
    </w:p>
    <w:p w14:paraId="7D917F08" w14:textId="5EDCEA35" w:rsidR="00FC30C4" w:rsidRPr="00060223" w:rsidRDefault="00FC30C4"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social network</w:t>
      </w:r>
      <w:r w:rsidR="002D2E2E"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participant</w:t>
      </w:r>
      <w:r w:rsidR="00C226B2" w:rsidRPr="00060223">
        <w:rPr>
          <w:rFonts w:ascii="Times New Roman" w:eastAsia="Times New Roman" w:hAnsi="Times New Roman"/>
          <w:sz w:val="24"/>
          <w:szCs w:val="24"/>
          <w:lang w:val="en-US"/>
        </w:rPr>
        <w:t>s</w:t>
      </w:r>
      <w:r w:rsidRPr="00060223">
        <w:rPr>
          <w:rFonts w:ascii="Times New Roman" w:eastAsia="Times New Roman" w:hAnsi="Times New Roman"/>
          <w:sz w:val="24"/>
          <w:szCs w:val="24"/>
          <w:lang w:val="en-US"/>
        </w:rPr>
        <w:t xml:space="preserve"> obtain</w:t>
      </w:r>
      <w:r w:rsidR="002D2E2E" w:rsidRPr="00060223">
        <w:rPr>
          <w:rFonts w:ascii="Times New Roman" w:eastAsia="Times New Roman" w:hAnsi="Times New Roman"/>
          <w:sz w:val="24"/>
          <w:szCs w:val="24"/>
          <w:lang w:val="en-US"/>
        </w:rPr>
        <w:t xml:space="preserve"> by gaining acceptance and approval of other members, as well as improving </w:t>
      </w:r>
      <w:r w:rsidR="00C226B2" w:rsidRPr="00060223">
        <w:rPr>
          <w:rFonts w:ascii="Times New Roman" w:eastAsia="Times New Roman" w:hAnsi="Times New Roman"/>
          <w:sz w:val="24"/>
          <w:szCs w:val="24"/>
          <w:lang w:val="en-US"/>
        </w:rPr>
        <w:t xml:space="preserve">their </w:t>
      </w:r>
      <w:r w:rsidR="002D2E2E" w:rsidRPr="00060223">
        <w:rPr>
          <w:rFonts w:ascii="Times New Roman" w:eastAsia="Times New Roman" w:hAnsi="Times New Roman"/>
          <w:sz w:val="24"/>
          <w:szCs w:val="24"/>
          <w:lang w:val="en-US"/>
        </w:rPr>
        <w:t>social position within the community because</w:t>
      </w:r>
      <w:r w:rsidRPr="00060223">
        <w:rPr>
          <w:rFonts w:ascii="Times New Roman" w:eastAsia="Times New Roman" w:hAnsi="Times New Roman"/>
          <w:sz w:val="24"/>
          <w:szCs w:val="24"/>
          <w:lang w:val="en-US"/>
        </w:rPr>
        <w:t xml:space="preserve"> of</w:t>
      </w:r>
      <w:r w:rsidR="002D2E2E" w:rsidRPr="00060223">
        <w:rPr>
          <w:rFonts w:ascii="Times New Roman" w:eastAsia="Times New Roman" w:hAnsi="Times New Roman"/>
          <w:sz w:val="24"/>
          <w:szCs w:val="24"/>
          <w:lang w:val="en-US"/>
        </w:rPr>
        <w:t xml:space="preserve"> the contribution of young people to it.</w:t>
      </w:r>
      <w:r w:rsidR="00702DCC" w:rsidRPr="00060223">
        <w:rPr>
          <w:rFonts w:ascii="Times New Roman" w:eastAsia="Times New Roman" w:hAnsi="Times New Roman"/>
          <w:sz w:val="24"/>
          <w:szCs w:val="24"/>
          <w:lang w:val="en-US"/>
        </w:rPr>
        <w:t xml:space="preserve">  Furthermore</w:t>
      </w:r>
      <w:r w:rsidR="000839A7" w:rsidRPr="00060223">
        <w:rPr>
          <w:rFonts w:ascii="Times New Roman" w:eastAsia="Times New Roman" w:hAnsi="Times New Roman"/>
          <w:sz w:val="24"/>
          <w:szCs w:val="24"/>
          <w:lang w:val="en-US"/>
        </w:rPr>
        <w:t>,</w:t>
      </w:r>
      <w:r w:rsidR="00702DCC"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Yang</w:t>
      </w:r>
      <w:r w:rsidR="000839A7" w:rsidRPr="00060223">
        <w:rPr>
          <w:rFonts w:ascii="Times New Roman" w:eastAsia="Times New Roman" w:hAnsi="Times New Roman"/>
          <w:sz w:val="24"/>
          <w:szCs w:val="24"/>
          <w:lang w:val="en-US"/>
        </w:rPr>
        <w:t xml:space="preserve"> and</w:t>
      </w:r>
      <w:r w:rsidRPr="00060223">
        <w:rPr>
          <w:rFonts w:ascii="Times New Roman" w:eastAsia="Times New Roman" w:hAnsi="Times New Roman"/>
          <w:sz w:val="24"/>
          <w:szCs w:val="24"/>
          <w:lang w:val="en-US"/>
        </w:rPr>
        <w:t xml:space="preserve"> Brown (2013) discuss the role that social networks play in </w:t>
      </w:r>
      <w:r w:rsidR="00C226B2" w:rsidRPr="00060223">
        <w:rPr>
          <w:rFonts w:ascii="Times New Roman" w:eastAsia="Times New Roman" w:hAnsi="Times New Roman"/>
          <w:sz w:val="24"/>
          <w:szCs w:val="24"/>
          <w:lang w:val="en-US"/>
        </w:rPr>
        <w:t xml:space="preserve">helping </w:t>
      </w:r>
      <w:r w:rsidR="00A836DC" w:rsidRPr="00060223">
        <w:rPr>
          <w:rFonts w:ascii="Times New Roman" w:eastAsia="Times New Roman" w:hAnsi="Times New Roman"/>
          <w:sz w:val="24"/>
          <w:szCs w:val="24"/>
          <w:lang w:val="en-US"/>
        </w:rPr>
        <w:t>young people</w:t>
      </w:r>
      <w:r w:rsidR="00B04270" w:rsidRPr="00060223">
        <w:rPr>
          <w:rFonts w:ascii="Times New Roman" w:eastAsia="Times New Roman" w:hAnsi="Times New Roman"/>
          <w:sz w:val="24"/>
          <w:szCs w:val="24"/>
          <w:lang w:val="en-US"/>
        </w:rPr>
        <w:t xml:space="preserve"> adjust</w:t>
      </w:r>
      <w:r w:rsidRPr="00060223">
        <w:rPr>
          <w:rFonts w:ascii="Times New Roman" w:eastAsia="Times New Roman" w:hAnsi="Times New Roman"/>
          <w:sz w:val="24"/>
          <w:szCs w:val="24"/>
          <w:lang w:val="en-US"/>
        </w:rPr>
        <w:t xml:space="preserve"> to new contexts or personal situations.</w:t>
      </w:r>
      <w:r w:rsidR="00A836DC" w:rsidRPr="00060223">
        <w:rPr>
          <w:rFonts w:ascii="Times New Roman" w:eastAsia="Times New Roman" w:hAnsi="Times New Roman"/>
          <w:sz w:val="24"/>
          <w:szCs w:val="24"/>
          <w:lang w:val="en-US"/>
        </w:rPr>
        <w:t xml:space="preserve"> </w:t>
      </w:r>
      <w:r w:rsidR="001D6355" w:rsidRPr="00060223">
        <w:rPr>
          <w:rFonts w:ascii="Times New Roman" w:eastAsia="Times New Roman" w:hAnsi="Times New Roman"/>
          <w:sz w:val="24"/>
          <w:szCs w:val="24"/>
          <w:lang w:val="en-US"/>
        </w:rPr>
        <w:t>T</w:t>
      </w:r>
      <w:r w:rsidR="00A21D6B" w:rsidRPr="00060223">
        <w:rPr>
          <w:rFonts w:ascii="Times New Roman" w:eastAsia="Times New Roman" w:hAnsi="Times New Roman"/>
          <w:sz w:val="24"/>
          <w:szCs w:val="24"/>
          <w:lang w:val="en-US"/>
        </w:rPr>
        <w:t>eenagers</w:t>
      </w:r>
      <w:r w:rsidRPr="00060223">
        <w:rPr>
          <w:rFonts w:ascii="Times New Roman" w:eastAsia="Times New Roman" w:hAnsi="Times New Roman"/>
          <w:sz w:val="24"/>
          <w:szCs w:val="24"/>
          <w:lang w:val="en-US"/>
        </w:rPr>
        <w:t xml:space="preserve">, </w:t>
      </w:r>
      <w:r w:rsidR="001D6355" w:rsidRPr="00060223">
        <w:rPr>
          <w:rFonts w:ascii="Times New Roman" w:eastAsia="Times New Roman" w:hAnsi="Times New Roman"/>
          <w:sz w:val="24"/>
          <w:szCs w:val="24"/>
          <w:lang w:val="en-US"/>
        </w:rPr>
        <w:t>a</w:t>
      </w:r>
      <w:r w:rsidRPr="00060223">
        <w:rPr>
          <w:rFonts w:ascii="Times New Roman" w:eastAsia="Times New Roman" w:hAnsi="Times New Roman"/>
          <w:sz w:val="24"/>
          <w:szCs w:val="24"/>
          <w:lang w:val="en-US"/>
        </w:rPr>
        <w:t xml:space="preserve">s </w:t>
      </w:r>
      <w:r w:rsidR="001D6355" w:rsidRPr="00060223">
        <w:rPr>
          <w:rFonts w:ascii="Times New Roman" w:eastAsia="Times New Roman" w:hAnsi="Times New Roman"/>
          <w:sz w:val="24"/>
          <w:szCs w:val="24"/>
          <w:lang w:val="en-US"/>
        </w:rPr>
        <w:t xml:space="preserve">a </w:t>
      </w:r>
      <w:r w:rsidRPr="00060223">
        <w:rPr>
          <w:rFonts w:ascii="Times New Roman" w:eastAsia="Times New Roman" w:hAnsi="Times New Roman"/>
          <w:sz w:val="24"/>
          <w:szCs w:val="24"/>
          <w:lang w:val="en-US"/>
        </w:rPr>
        <w:t>group of the population</w:t>
      </w:r>
      <w:r w:rsidR="00446B57"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participate in Twitter to share information on their practices and </w:t>
      </w:r>
      <w:r w:rsidR="00B04270" w:rsidRPr="00060223">
        <w:rPr>
          <w:rFonts w:ascii="Times New Roman" w:eastAsia="Times New Roman" w:hAnsi="Times New Roman"/>
          <w:sz w:val="24"/>
          <w:szCs w:val="24"/>
          <w:lang w:val="en-US"/>
        </w:rPr>
        <w:t>work</w:t>
      </w:r>
      <w:r w:rsidRPr="00060223">
        <w:rPr>
          <w:rFonts w:ascii="Times New Roman" w:eastAsia="Times New Roman" w:hAnsi="Times New Roman"/>
          <w:sz w:val="24"/>
          <w:szCs w:val="24"/>
          <w:lang w:val="en-US"/>
        </w:rPr>
        <w:t xml:space="preserve">; to share information about their classmates and other students; </w:t>
      </w:r>
      <w:r w:rsidR="00A21D6B" w:rsidRPr="00060223">
        <w:rPr>
          <w:rFonts w:ascii="Times New Roman" w:eastAsia="Times New Roman" w:hAnsi="Times New Roman"/>
          <w:sz w:val="24"/>
          <w:szCs w:val="24"/>
          <w:lang w:val="en-US"/>
        </w:rPr>
        <w:t>to ask for</w:t>
      </w:r>
      <w:r w:rsidRPr="00060223">
        <w:rPr>
          <w:rFonts w:ascii="Times New Roman" w:eastAsia="Times New Roman" w:hAnsi="Times New Roman"/>
          <w:sz w:val="24"/>
          <w:szCs w:val="24"/>
          <w:lang w:val="en-US"/>
        </w:rPr>
        <w:t xml:space="preserve"> help or suggestions on any particular issue or </w:t>
      </w:r>
      <w:r w:rsidR="00446B57" w:rsidRPr="00060223">
        <w:rPr>
          <w:rFonts w:ascii="Times New Roman" w:eastAsia="Times New Roman" w:hAnsi="Times New Roman"/>
          <w:sz w:val="24"/>
          <w:szCs w:val="24"/>
          <w:lang w:val="en-US"/>
        </w:rPr>
        <w:t xml:space="preserve">to </w:t>
      </w:r>
      <w:r w:rsidRPr="00060223">
        <w:rPr>
          <w:rFonts w:ascii="Times New Roman" w:eastAsia="Times New Roman" w:hAnsi="Times New Roman"/>
          <w:sz w:val="24"/>
          <w:szCs w:val="24"/>
          <w:lang w:val="en-US"/>
        </w:rPr>
        <w:t xml:space="preserve">offer such help or suggestions </w:t>
      </w:r>
      <w:r w:rsidR="00A21D6B" w:rsidRPr="00060223">
        <w:rPr>
          <w:rFonts w:ascii="Times New Roman" w:eastAsia="Times New Roman" w:hAnsi="Times New Roman"/>
          <w:sz w:val="24"/>
          <w:szCs w:val="24"/>
          <w:lang w:val="en-US"/>
        </w:rPr>
        <w:t xml:space="preserve">to </w:t>
      </w:r>
      <w:r w:rsidRPr="00060223">
        <w:rPr>
          <w:rFonts w:ascii="Times New Roman" w:eastAsia="Times New Roman" w:hAnsi="Times New Roman"/>
          <w:sz w:val="24"/>
          <w:szCs w:val="24"/>
          <w:lang w:val="en-US"/>
        </w:rPr>
        <w:t xml:space="preserve">anyone; and </w:t>
      </w:r>
      <w:r w:rsidR="00A21D6B" w:rsidRPr="00060223">
        <w:rPr>
          <w:rFonts w:ascii="Times New Roman" w:eastAsia="Times New Roman" w:hAnsi="Times New Roman"/>
          <w:sz w:val="24"/>
          <w:szCs w:val="24"/>
          <w:lang w:val="en-US"/>
        </w:rPr>
        <w:t>to participate with</w:t>
      </w:r>
      <w:r w:rsidRPr="00060223">
        <w:rPr>
          <w:rFonts w:ascii="Times New Roman" w:eastAsia="Times New Roman" w:hAnsi="Times New Roman"/>
          <w:sz w:val="24"/>
          <w:szCs w:val="24"/>
          <w:lang w:val="en-US"/>
        </w:rPr>
        <w:t xml:space="preserve"> comments, among other reasons</w:t>
      </w:r>
      <w:r w:rsidR="001D6355" w:rsidRPr="00060223">
        <w:rPr>
          <w:rFonts w:ascii="Times New Roman" w:eastAsia="Times New Roman" w:hAnsi="Times New Roman"/>
          <w:sz w:val="24"/>
          <w:szCs w:val="24"/>
          <w:lang w:val="en-US"/>
        </w:rPr>
        <w:t xml:space="preserve"> (Veletsianos, 2012)</w:t>
      </w:r>
      <w:r w:rsidRPr="00060223">
        <w:rPr>
          <w:rFonts w:ascii="Times New Roman" w:eastAsia="Times New Roman" w:hAnsi="Times New Roman"/>
          <w:sz w:val="24"/>
          <w:szCs w:val="24"/>
          <w:lang w:val="en-US"/>
        </w:rPr>
        <w:t>.</w:t>
      </w:r>
    </w:p>
    <w:p w14:paraId="1B109EDA" w14:textId="77777777" w:rsidR="00870333" w:rsidRPr="00060223" w:rsidRDefault="00870333"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p>
    <w:p w14:paraId="4A993E3F" w14:textId="4FB893A7" w:rsidR="000839A7" w:rsidRPr="00060223" w:rsidRDefault="000839A7" w:rsidP="000839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jc w:val="center"/>
        <w:rPr>
          <w:rFonts w:ascii="Times New Roman" w:eastAsia="Times New Roman" w:hAnsi="Times New Roman"/>
          <w:b/>
          <w:sz w:val="24"/>
          <w:szCs w:val="24"/>
          <w:lang w:val="en-US"/>
        </w:rPr>
      </w:pPr>
      <w:r w:rsidRPr="00060223">
        <w:rPr>
          <w:rFonts w:ascii="Times New Roman" w:eastAsia="Times New Roman" w:hAnsi="Times New Roman"/>
          <w:b/>
          <w:sz w:val="24"/>
          <w:szCs w:val="24"/>
          <w:lang w:val="en-US"/>
        </w:rPr>
        <w:t>Discussion</w:t>
      </w:r>
    </w:p>
    <w:p w14:paraId="0CF74A21" w14:textId="77777777" w:rsidR="000839A7" w:rsidRPr="00060223" w:rsidRDefault="000839A7"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b/>
          <w:sz w:val="24"/>
          <w:szCs w:val="24"/>
          <w:lang w:val="en-US"/>
        </w:rPr>
      </w:pPr>
    </w:p>
    <w:p w14:paraId="51C35BF4" w14:textId="3CAA233F" w:rsidR="00A21D6B" w:rsidRPr="00060223" w:rsidRDefault="00A21D6B"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b/>
          <w:sz w:val="24"/>
          <w:szCs w:val="24"/>
          <w:lang w:val="en-US"/>
        </w:rPr>
      </w:pPr>
      <w:r w:rsidRPr="00060223">
        <w:rPr>
          <w:rFonts w:ascii="Times New Roman" w:eastAsia="Times New Roman" w:hAnsi="Times New Roman"/>
          <w:b/>
          <w:sz w:val="24"/>
          <w:szCs w:val="24"/>
          <w:lang w:val="en-US"/>
        </w:rPr>
        <w:t xml:space="preserve">Participation </w:t>
      </w:r>
      <w:r w:rsidR="00446B57" w:rsidRPr="00060223">
        <w:rPr>
          <w:rFonts w:ascii="Times New Roman" w:eastAsia="Times New Roman" w:hAnsi="Times New Roman"/>
          <w:b/>
          <w:sz w:val="24"/>
          <w:szCs w:val="24"/>
          <w:lang w:val="en-US"/>
        </w:rPr>
        <w:t>in Collective Social Actions</w:t>
      </w:r>
    </w:p>
    <w:p w14:paraId="4EAB77D5" w14:textId="7BA1E44F" w:rsidR="00A21D6B" w:rsidRPr="00060223" w:rsidRDefault="00515C8E"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We now ask </w:t>
      </w:r>
      <w:r w:rsidR="00955282" w:rsidRPr="00060223">
        <w:rPr>
          <w:rFonts w:ascii="Times New Roman" w:eastAsia="Times New Roman" w:hAnsi="Times New Roman"/>
          <w:sz w:val="24"/>
          <w:szCs w:val="24"/>
          <w:lang w:val="en-US"/>
        </w:rPr>
        <w:t xml:space="preserve">what has happened with the political or civic participation </w:t>
      </w:r>
      <w:r w:rsidR="00B04270" w:rsidRPr="00060223">
        <w:rPr>
          <w:rFonts w:ascii="Times New Roman" w:eastAsia="Times New Roman" w:hAnsi="Times New Roman"/>
          <w:sz w:val="24"/>
          <w:szCs w:val="24"/>
          <w:lang w:val="en-US"/>
        </w:rPr>
        <w:t xml:space="preserve">outlined </w:t>
      </w:r>
      <w:r w:rsidR="00955282" w:rsidRPr="00060223">
        <w:rPr>
          <w:rFonts w:ascii="Times New Roman" w:eastAsia="Times New Roman" w:hAnsi="Times New Roman"/>
          <w:sz w:val="24"/>
          <w:szCs w:val="24"/>
          <w:lang w:val="en-US"/>
        </w:rPr>
        <w:t>by Kahne, Lee</w:t>
      </w:r>
      <w:r w:rsidR="00DB4570" w:rsidRPr="00060223">
        <w:rPr>
          <w:rFonts w:ascii="Times New Roman" w:eastAsia="Times New Roman" w:hAnsi="Times New Roman"/>
          <w:sz w:val="24"/>
          <w:szCs w:val="24"/>
          <w:lang w:val="en-US"/>
        </w:rPr>
        <w:t xml:space="preserve">, </w:t>
      </w:r>
      <w:r w:rsidR="000839A7" w:rsidRPr="00060223">
        <w:rPr>
          <w:rFonts w:ascii="Times New Roman" w:eastAsia="Times New Roman" w:hAnsi="Times New Roman"/>
          <w:sz w:val="24"/>
          <w:szCs w:val="24"/>
          <w:lang w:val="en-US"/>
        </w:rPr>
        <w:t xml:space="preserve">and </w:t>
      </w:r>
      <w:r w:rsidR="00955282" w:rsidRPr="00060223">
        <w:rPr>
          <w:rFonts w:ascii="Times New Roman" w:eastAsia="Times New Roman" w:hAnsi="Times New Roman"/>
          <w:sz w:val="24"/>
          <w:szCs w:val="24"/>
          <w:lang w:val="en-US"/>
        </w:rPr>
        <w:t>Timpany</w:t>
      </w:r>
      <w:r w:rsidR="00B63669" w:rsidRPr="00060223">
        <w:rPr>
          <w:rFonts w:ascii="Times New Roman" w:eastAsia="Times New Roman" w:hAnsi="Times New Roman"/>
          <w:sz w:val="24"/>
          <w:szCs w:val="24"/>
          <w:lang w:val="en-US"/>
        </w:rPr>
        <w:t xml:space="preserve"> (2011). </w:t>
      </w:r>
      <w:r w:rsidR="00955282" w:rsidRPr="00060223">
        <w:rPr>
          <w:rFonts w:ascii="Times New Roman" w:eastAsia="Times New Roman" w:hAnsi="Times New Roman"/>
          <w:sz w:val="24"/>
          <w:szCs w:val="24"/>
          <w:lang w:val="en-US"/>
        </w:rPr>
        <w:t xml:space="preserve">In recent years, in a rapidly changing world, we have witnessed numerous social movements in </w:t>
      </w:r>
      <w:r w:rsidR="00706897" w:rsidRPr="00060223">
        <w:rPr>
          <w:rFonts w:ascii="Times New Roman" w:eastAsia="Times New Roman" w:hAnsi="Times New Roman"/>
          <w:sz w:val="24"/>
          <w:szCs w:val="24"/>
          <w:lang w:val="en-US"/>
        </w:rPr>
        <w:t>which citizens have expressed, in</w:t>
      </w:r>
      <w:r w:rsidR="001D6355" w:rsidRPr="00060223">
        <w:rPr>
          <w:rFonts w:ascii="Times New Roman" w:eastAsia="Times New Roman" w:hAnsi="Times New Roman"/>
          <w:sz w:val="24"/>
          <w:szCs w:val="24"/>
          <w:lang w:val="en-US"/>
        </w:rPr>
        <w:t xml:space="preserve"> </w:t>
      </w:r>
      <w:r w:rsidR="00706897" w:rsidRPr="00060223">
        <w:rPr>
          <w:rFonts w:ascii="Times New Roman" w:eastAsia="Times New Roman" w:hAnsi="Times New Roman"/>
          <w:sz w:val="24"/>
          <w:szCs w:val="24"/>
          <w:lang w:val="en-US"/>
        </w:rPr>
        <w:t>more or less numerous way</w:t>
      </w:r>
      <w:r w:rsidR="001D6355" w:rsidRPr="00060223">
        <w:rPr>
          <w:rFonts w:ascii="Times New Roman" w:eastAsia="Times New Roman" w:hAnsi="Times New Roman"/>
          <w:sz w:val="24"/>
          <w:szCs w:val="24"/>
          <w:lang w:val="en-US"/>
        </w:rPr>
        <w:t>s</w:t>
      </w:r>
      <w:r w:rsidR="00706897" w:rsidRPr="00060223">
        <w:rPr>
          <w:rFonts w:ascii="Times New Roman" w:eastAsia="Times New Roman" w:hAnsi="Times New Roman"/>
          <w:sz w:val="24"/>
          <w:szCs w:val="24"/>
          <w:lang w:val="en-US"/>
        </w:rPr>
        <w:t xml:space="preserve">, their </w:t>
      </w:r>
      <w:r w:rsidR="001D6355" w:rsidRPr="00060223">
        <w:rPr>
          <w:rFonts w:ascii="Times New Roman" w:eastAsia="Times New Roman" w:hAnsi="Times New Roman"/>
          <w:sz w:val="24"/>
          <w:szCs w:val="24"/>
          <w:lang w:val="en-US"/>
        </w:rPr>
        <w:t>reacti</w:t>
      </w:r>
      <w:r w:rsidR="00446B57" w:rsidRPr="00060223">
        <w:rPr>
          <w:rFonts w:ascii="Times New Roman" w:eastAsia="Times New Roman" w:hAnsi="Times New Roman"/>
          <w:sz w:val="24"/>
          <w:szCs w:val="24"/>
          <w:lang w:val="en-US"/>
        </w:rPr>
        <w:t>o</w:t>
      </w:r>
      <w:r w:rsidR="001D6355" w:rsidRPr="00060223">
        <w:rPr>
          <w:rFonts w:ascii="Times New Roman" w:eastAsia="Times New Roman" w:hAnsi="Times New Roman"/>
          <w:sz w:val="24"/>
          <w:szCs w:val="24"/>
          <w:lang w:val="en-US"/>
        </w:rPr>
        <w:t>ns to</w:t>
      </w:r>
      <w:r w:rsidR="00955282" w:rsidRPr="00060223">
        <w:rPr>
          <w:rFonts w:ascii="Times New Roman" w:eastAsia="Times New Roman" w:hAnsi="Times New Roman"/>
          <w:sz w:val="24"/>
          <w:szCs w:val="24"/>
          <w:lang w:val="en-US"/>
        </w:rPr>
        <w:t xml:space="preserve"> certain </w:t>
      </w:r>
      <w:r w:rsidR="001D6355" w:rsidRPr="00060223">
        <w:rPr>
          <w:rFonts w:ascii="Times New Roman" w:eastAsia="Times New Roman" w:hAnsi="Times New Roman"/>
          <w:sz w:val="24"/>
          <w:szCs w:val="24"/>
          <w:lang w:val="en-US"/>
        </w:rPr>
        <w:t>measures</w:t>
      </w:r>
      <w:r w:rsidR="00955282" w:rsidRPr="00060223">
        <w:rPr>
          <w:rFonts w:ascii="Times New Roman" w:eastAsia="Times New Roman" w:hAnsi="Times New Roman"/>
          <w:sz w:val="24"/>
          <w:szCs w:val="24"/>
          <w:lang w:val="en-US"/>
        </w:rPr>
        <w:t xml:space="preserve">. At the end of the first decade of the </w:t>
      </w:r>
      <w:r w:rsidR="00206D21" w:rsidRPr="00060223">
        <w:rPr>
          <w:rFonts w:ascii="Times New Roman" w:eastAsia="Times New Roman" w:hAnsi="Times New Roman"/>
          <w:sz w:val="24"/>
          <w:szCs w:val="24"/>
          <w:lang w:val="en-US"/>
        </w:rPr>
        <w:t xml:space="preserve">21st </w:t>
      </w:r>
      <w:r w:rsidR="00955282" w:rsidRPr="00060223">
        <w:rPr>
          <w:rFonts w:ascii="Times New Roman" w:eastAsia="Times New Roman" w:hAnsi="Times New Roman"/>
          <w:sz w:val="24"/>
          <w:szCs w:val="24"/>
          <w:lang w:val="en-US"/>
        </w:rPr>
        <w:t>century, Spain</w:t>
      </w:r>
      <w:r w:rsidR="00206D21" w:rsidRPr="00060223">
        <w:rPr>
          <w:rFonts w:ascii="Times New Roman" w:eastAsia="Times New Roman" w:hAnsi="Times New Roman"/>
          <w:sz w:val="24"/>
          <w:szCs w:val="24"/>
          <w:lang w:val="en-US"/>
        </w:rPr>
        <w:t xml:space="preserve"> began to experience</w:t>
      </w:r>
      <w:r w:rsidR="00446B57" w:rsidRPr="00060223">
        <w:rPr>
          <w:rFonts w:ascii="Times New Roman" w:eastAsia="Times New Roman" w:hAnsi="Times New Roman"/>
          <w:sz w:val="24"/>
          <w:szCs w:val="24"/>
          <w:lang w:val="en-US"/>
        </w:rPr>
        <w:t xml:space="preserve"> a</w:t>
      </w:r>
      <w:r w:rsidR="00955282" w:rsidRPr="00060223">
        <w:rPr>
          <w:rFonts w:ascii="Times New Roman" w:eastAsia="Times New Roman" w:hAnsi="Times New Roman"/>
          <w:sz w:val="24"/>
          <w:szCs w:val="24"/>
          <w:lang w:val="en-US"/>
        </w:rPr>
        <w:t xml:space="preserve"> </w:t>
      </w:r>
      <w:r w:rsidR="00446B57" w:rsidRPr="00060223">
        <w:rPr>
          <w:rFonts w:ascii="Times New Roman" w:eastAsia="Times New Roman" w:hAnsi="Times New Roman"/>
          <w:sz w:val="24"/>
          <w:szCs w:val="24"/>
          <w:lang w:val="en-US"/>
        </w:rPr>
        <w:t xml:space="preserve">recession, a devastating housing bubble, and an </w:t>
      </w:r>
      <w:r w:rsidR="00060223" w:rsidRPr="00060223">
        <w:rPr>
          <w:rFonts w:ascii="Times New Roman" w:eastAsia="Times New Roman" w:hAnsi="Times New Roman"/>
          <w:sz w:val="24"/>
          <w:szCs w:val="24"/>
          <w:lang w:val="en-US"/>
        </w:rPr>
        <w:t>economic</w:t>
      </w:r>
      <w:r w:rsidR="00446B57" w:rsidRPr="00060223">
        <w:rPr>
          <w:rFonts w:ascii="Times New Roman" w:eastAsia="Times New Roman" w:hAnsi="Times New Roman"/>
          <w:sz w:val="24"/>
          <w:szCs w:val="24"/>
          <w:lang w:val="en-US"/>
        </w:rPr>
        <w:t xml:space="preserve"> downturn</w:t>
      </w:r>
      <w:r w:rsidR="008B6AC7" w:rsidRPr="00060223">
        <w:rPr>
          <w:rStyle w:val="EndnoteReference"/>
          <w:rFonts w:ascii="Times New Roman" w:eastAsia="Times New Roman" w:hAnsi="Times New Roman"/>
          <w:sz w:val="24"/>
          <w:szCs w:val="24"/>
          <w:lang w:val="en-US"/>
        </w:rPr>
        <w:endnoteReference w:id="2"/>
      </w:r>
      <w:r w:rsidR="00446B57" w:rsidRPr="00060223">
        <w:rPr>
          <w:rFonts w:ascii="Times New Roman" w:eastAsia="Times New Roman" w:hAnsi="Times New Roman"/>
          <w:sz w:val="24"/>
          <w:szCs w:val="24"/>
          <w:lang w:val="en-US"/>
        </w:rPr>
        <w:t xml:space="preserve"> that </w:t>
      </w:r>
      <w:r w:rsidR="00955282" w:rsidRPr="00060223">
        <w:rPr>
          <w:rFonts w:ascii="Times New Roman" w:eastAsia="Times New Roman" w:hAnsi="Times New Roman"/>
          <w:sz w:val="24"/>
          <w:szCs w:val="24"/>
          <w:lang w:val="en-US"/>
        </w:rPr>
        <w:t xml:space="preserve">led to what many experts define as a </w:t>
      </w:r>
      <w:r w:rsidR="00446B57" w:rsidRPr="00060223">
        <w:rPr>
          <w:rFonts w:ascii="Times New Roman" w:eastAsia="Times New Roman" w:hAnsi="Times New Roman"/>
          <w:sz w:val="24"/>
          <w:szCs w:val="24"/>
          <w:lang w:val="en-US"/>
        </w:rPr>
        <w:t>“</w:t>
      </w:r>
      <w:r w:rsidR="00955282" w:rsidRPr="00060223">
        <w:rPr>
          <w:rFonts w:ascii="Times New Roman" w:eastAsia="Times New Roman" w:hAnsi="Times New Roman"/>
          <w:sz w:val="24"/>
          <w:szCs w:val="24"/>
          <w:lang w:val="en-US"/>
        </w:rPr>
        <w:t>social crisis</w:t>
      </w:r>
      <w:r w:rsidR="00446B57" w:rsidRPr="00060223">
        <w:rPr>
          <w:rFonts w:ascii="Times New Roman" w:eastAsia="Times New Roman" w:hAnsi="Times New Roman"/>
          <w:sz w:val="24"/>
          <w:szCs w:val="24"/>
          <w:lang w:val="en-US"/>
        </w:rPr>
        <w:t>”</w:t>
      </w:r>
      <w:r w:rsidR="00955282" w:rsidRPr="00060223">
        <w:rPr>
          <w:rFonts w:ascii="Times New Roman" w:eastAsia="Times New Roman" w:hAnsi="Times New Roman"/>
          <w:sz w:val="24"/>
          <w:szCs w:val="24"/>
          <w:lang w:val="en-US"/>
        </w:rPr>
        <w:t xml:space="preserve"> (Costas, 2014), </w:t>
      </w:r>
      <w:r w:rsidR="00446B57" w:rsidRPr="00060223">
        <w:rPr>
          <w:rFonts w:ascii="Times New Roman" w:eastAsia="Times New Roman" w:hAnsi="Times New Roman"/>
          <w:sz w:val="24"/>
          <w:szCs w:val="24"/>
          <w:lang w:val="en-US"/>
        </w:rPr>
        <w:t xml:space="preserve">all of </w:t>
      </w:r>
      <w:r w:rsidR="00955282" w:rsidRPr="00060223">
        <w:rPr>
          <w:rFonts w:ascii="Times New Roman" w:eastAsia="Times New Roman" w:hAnsi="Times New Roman"/>
          <w:sz w:val="24"/>
          <w:szCs w:val="24"/>
          <w:lang w:val="en-US"/>
        </w:rPr>
        <w:t>which has c</w:t>
      </w:r>
      <w:r w:rsidR="00206D21" w:rsidRPr="00060223">
        <w:rPr>
          <w:rFonts w:ascii="Times New Roman" w:eastAsia="Times New Roman" w:hAnsi="Times New Roman"/>
          <w:sz w:val="24"/>
          <w:szCs w:val="24"/>
          <w:lang w:val="en-US"/>
        </w:rPr>
        <w:t xml:space="preserve">aused an exponential increase </w:t>
      </w:r>
      <w:r w:rsidR="00446B57" w:rsidRPr="00060223">
        <w:rPr>
          <w:rFonts w:ascii="Times New Roman" w:eastAsia="Times New Roman" w:hAnsi="Times New Roman"/>
          <w:sz w:val="24"/>
          <w:szCs w:val="24"/>
          <w:lang w:val="en-US"/>
        </w:rPr>
        <w:t xml:space="preserve">in </w:t>
      </w:r>
      <w:r w:rsidR="001D6355" w:rsidRPr="00060223">
        <w:rPr>
          <w:rFonts w:ascii="Times New Roman" w:eastAsia="Times New Roman" w:hAnsi="Times New Roman"/>
          <w:sz w:val="24"/>
          <w:szCs w:val="24"/>
          <w:lang w:val="en-US"/>
        </w:rPr>
        <w:t xml:space="preserve">political and social </w:t>
      </w:r>
      <w:r w:rsidR="00955282" w:rsidRPr="00060223">
        <w:rPr>
          <w:rFonts w:ascii="Times New Roman" w:eastAsia="Times New Roman" w:hAnsi="Times New Roman"/>
          <w:sz w:val="24"/>
          <w:szCs w:val="24"/>
          <w:lang w:val="en-US"/>
        </w:rPr>
        <w:t>movement</w:t>
      </w:r>
      <w:r w:rsidR="00D72D0B" w:rsidRPr="00060223">
        <w:rPr>
          <w:rFonts w:ascii="Times New Roman" w:eastAsia="Times New Roman" w:hAnsi="Times New Roman"/>
          <w:sz w:val="24"/>
          <w:szCs w:val="24"/>
          <w:lang w:val="en-US"/>
        </w:rPr>
        <w:t>s</w:t>
      </w:r>
      <w:r w:rsidR="00955282" w:rsidRPr="00060223">
        <w:rPr>
          <w:rFonts w:ascii="Times New Roman" w:eastAsia="Times New Roman" w:hAnsi="Times New Roman"/>
          <w:sz w:val="24"/>
          <w:szCs w:val="24"/>
          <w:lang w:val="en-US"/>
        </w:rPr>
        <w:t>.</w:t>
      </w:r>
    </w:p>
    <w:p w14:paraId="67AAE231" w14:textId="77777777" w:rsidR="00870333" w:rsidRPr="00060223" w:rsidRDefault="00515C8E"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ab/>
      </w:r>
    </w:p>
    <w:p w14:paraId="2320F834" w14:textId="16ACE9F3" w:rsidR="00706897" w:rsidRPr="00060223" w:rsidRDefault="00515C8E"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F</w:t>
      </w:r>
      <w:r w:rsidR="00706897" w:rsidRPr="00060223">
        <w:rPr>
          <w:rFonts w:ascii="Times New Roman" w:eastAsia="Times New Roman" w:hAnsi="Times New Roman"/>
          <w:sz w:val="24"/>
          <w:szCs w:val="24"/>
          <w:lang w:val="en-US"/>
        </w:rPr>
        <w:t xml:space="preserve">ollowing the recession and economic crisis, a greater number of groups have felt the need to go out and demonstrate for different reasons, and </w:t>
      </w:r>
      <w:r w:rsidR="00446B57" w:rsidRPr="00060223">
        <w:rPr>
          <w:rFonts w:ascii="Times New Roman" w:eastAsia="Times New Roman" w:hAnsi="Times New Roman"/>
          <w:sz w:val="24"/>
          <w:szCs w:val="24"/>
          <w:lang w:val="en-US"/>
        </w:rPr>
        <w:t xml:space="preserve">the </w:t>
      </w:r>
      <w:r w:rsidR="00706897" w:rsidRPr="00060223">
        <w:rPr>
          <w:rFonts w:ascii="Times New Roman" w:eastAsia="Times New Roman" w:hAnsi="Times New Roman"/>
          <w:sz w:val="24"/>
          <w:szCs w:val="24"/>
          <w:lang w:val="en-US"/>
        </w:rPr>
        <w:t>reactivation of</w:t>
      </w:r>
      <w:r w:rsidR="002D3EF2" w:rsidRPr="00060223">
        <w:rPr>
          <w:rFonts w:ascii="Times New Roman" w:eastAsia="Times New Roman" w:hAnsi="Times New Roman"/>
          <w:sz w:val="24"/>
          <w:szCs w:val="24"/>
          <w:lang w:val="en-US"/>
        </w:rPr>
        <w:t xml:space="preserve"> </w:t>
      </w:r>
      <w:r w:rsidR="00706897" w:rsidRPr="00060223">
        <w:rPr>
          <w:rFonts w:ascii="Times New Roman" w:eastAsia="Times New Roman" w:hAnsi="Times New Roman"/>
          <w:sz w:val="24"/>
          <w:szCs w:val="24"/>
          <w:lang w:val="en-US"/>
        </w:rPr>
        <w:t>citizens</w:t>
      </w:r>
      <w:r w:rsidRPr="00060223">
        <w:rPr>
          <w:rFonts w:ascii="Times New Roman" w:eastAsia="Times New Roman" w:hAnsi="Times New Roman"/>
          <w:sz w:val="24"/>
          <w:szCs w:val="24"/>
          <w:lang w:val="en-US"/>
        </w:rPr>
        <w:t>’</w:t>
      </w:r>
      <w:r w:rsidR="00706897" w:rsidRPr="00060223">
        <w:rPr>
          <w:rFonts w:ascii="Times New Roman" w:eastAsia="Times New Roman" w:hAnsi="Times New Roman"/>
          <w:sz w:val="24"/>
          <w:szCs w:val="24"/>
          <w:lang w:val="en-US"/>
        </w:rPr>
        <w:t xml:space="preserve"> critical awareness has progressed </w:t>
      </w:r>
      <w:r w:rsidR="002D3EF2" w:rsidRPr="00060223">
        <w:rPr>
          <w:rFonts w:ascii="Times New Roman" w:eastAsia="Times New Roman" w:hAnsi="Times New Roman"/>
          <w:sz w:val="24"/>
          <w:szCs w:val="24"/>
          <w:lang w:val="en-US"/>
        </w:rPr>
        <w:t xml:space="preserve">in </w:t>
      </w:r>
      <w:r w:rsidR="00706897" w:rsidRPr="00060223">
        <w:rPr>
          <w:rFonts w:ascii="Times New Roman" w:eastAsia="Times New Roman" w:hAnsi="Times New Roman"/>
          <w:sz w:val="24"/>
          <w:szCs w:val="24"/>
          <w:lang w:val="en-US"/>
        </w:rPr>
        <w:t xml:space="preserve">parallel to the increase </w:t>
      </w:r>
      <w:r w:rsidR="000839A7" w:rsidRPr="00060223">
        <w:rPr>
          <w:rFonts w:ascii="Times New Roman" w:eastAsia="Times New Roman" w:hAnsi="Times New Roman"/>
          <w:sz w:val="24"/>
          <w:szCs w:val="24"/>
          <w:lang w:val="en-US"/>
        </w:rPr>
        <w:t xml:space="preserve">in the number </w:t>
      </w:r>
      <w:r w:rsidR="00706897" w:rsidRPr="00060223">
        <w:rPr>
          <w:rFonts w:ascii="Times New Roman" w:eastAsia="Times New Roman" w:hAnsi="Times New Roman"/>
          <w:sz w:val="24"/>
          <w:szCs w:val="24"/>
          <w:lang w:val="en-US"/>
        </w:rPr>
        <w:t xml:space="preserve">of social </w:t>
      </w:r>
      <w:r w:rsidR="002D3EF2" w:rsidRPr="00060223">
        <w:rPr>
          <w:rFonts w:ascii="Times New Roman" w:eastAsia="Times New Roman" w:hAnsi="Times New Roman"/>
          <w:sz w:val="24"/>
          <w:szCs w:val="24"/>
          <w:lang w:val="en-US"/>
        </w:rPr>
        <w:t xml:space="preserve">network </w:t>
      </w:r>
      <w:r w:rsidR="00706897" w:rsidRPr="00060223">
        <w:rPr>
          <w:rFonts w:ascii="Times New Roman" w:eastAsia="Times New Roman" w:hAnsi="Times New Roman"/>
          <w:sz w:val="24"/>
          <w:szCs w:val="24"/>
          <w:lang w:val="en-US"/>
        </w:rPr>
        <w:t xml:space="preserve">users. Young people, besides being the </w:t>
      </w:r>
      <w:r w:rsidR="0091569B" w:rsidRPr="00060223">
        <w:rPr>
          <w:rFonts w:ascii="Times New Roman" w:eastAsia="Times New Roman" w:hAnsi="Times New Roman"/>
          <w:sz w:val="24"/>
          <w:szCs w:val="24"/>
          <w:lang w:val="en-US"/>
        </w:rPr>
        <w:t xml:space="preserve">most present </w:t>
      </w:r>
      <w:r w:rsidR="00706897" w:rsidRPr="00060223">
        <w:rPr>
          <w:rFonts w:ascii="Times New Roman" w:eastAsia="Times New Roman" w:hAnsi="Times New Roman"/>
          <w:sz w:val="24"/>
          <w:szCs w:val="24"/>
          <w:lang w:val="en-US"/>
        </w:rPr>
        <w:t>social group</w:t>
      </w:r>
      <w:r w:rsidR="0091569B" w:rsidRPr="00060223">
        <w:rPr>
          <w:rFonts w:ascii="Times New Roman" w:eastAsia="Times New Roman" w:hAnsi="Times New Roman"/>
          <w:sz w:val="24"/>
          <w:szCs w:val="24"/>
          <w:lang w:val="en-US"/>
        </w:rPr>
        <w:t xml:space="preserve"> in networks, have been</w:t>
      </w:r>
      <w:r w:rsidR="00706897" w:rsidRPr="00060223">
        <w:rPr>
          <w:rFonts w:ascii="Times New Roman" w:eastAsia="Times New Roman" w:hAnsi="Times New Roman"/>
          <w:sz w:val="24"/>
          <w:szCs w:val="24"/>
          <w:lang w:val="en-US"/>
        </w:rPr>
        <w:t xml:space="preserve"> and </w:t>
      </w:r>
      <w:r w:rsidR="00446B57" w:rsidRPr="00060223">
        <w:rPr>
          <w:rFonts w:ascii="Times New Roman" w:eastAsia="Times New Roman" w:hAnsi="Times New Roman"/>
          <w:sz w:val="24"/>
          <w:szCs w:val="24"/>
          <w:lang w:val="en-US"/>
        </w:rPr>
        <w:t xml:space="preserve">still </w:t>
      </w:r>
      <w:r w:rsidR="00706897" w:rsidRPr="00060223">
        <w:rPr>
          <w:rFonts w:ascii="Times New Roman" w:eastAsia="Times New Roman" w:hAnsi="Times New Roman"/>
          <w:sz w:val="24"/>
          <w:szCs w:val="24"/>
          <w:lang w:val="en-US"/>
        </w:rPr>
        <w:t xml:space="preserve">are one of the main </w:t>
      </w:r>
      <w:r w:rsidR="0091569B" w:rsidRPr="00060223">
        <w:rPr>
          <w:rFonts w:ascii="Times New Roman" w:eastAsia="Times New Roman" w:hAnsi="Times New Roman"/>
          <w:sz w:val="24"/>
          <w:szCs w:val="24"/>
          <w:lang w:val="en-US"/>
        </w:rPr>
        <w:t>collective</w:t>
      </w:r>
      <w:r w:rsidRPr="00060223">
        <w:rPr>
          <w:rFonts w:ascii="Times New Roman" w:eastAsia="Times New Roman" w:hAnsi="Times New Roman"/>
          <w:sz w:val="24"/>
          <w:szCs w:val="24"/>
          <w:lang w:val="en-US"/>
        </w:rPr>
        <w:t xml:space="preserve"> voices</w:t>
      </w:r>
      <w:r w:rsidR="00706897" w:rsidRPr="00060223">
        <w:rPr>
          <w:rFonts w:ascii="Times New Roman" w:eastAsia="Times New Roman" w:hAnsi="Times New Roman"/>
          <w:sz w:val="24"/>
          <w:szCs w:val="24"/>
          <w:lang w:val="en-US"/>
        </w:rPr>
        <w:t xml:space="preserve"> involved in </w:t>
      </w:r>
      <w:r w:rsidR="0091569B" w:rsidRPr="00060223">
        <w:rPr>
          <w:rFonts w:ascii="Times New Roman" w:eastAsia="Times New Roman" w:hAnsi="Times New Roman"/>
          <w:sz w:val="24"/>
          <w:szCs w:val="24"/>
          <w:lang w:val="en-US"/>
        </w:rPr>
        <w:t>mobilizations</w:t>
      </w:r>
      <w:r w:rsidR="00706897" w:rsidRPr="00060223">
        <w:rPr>
          <w:rFonts w:ascii="Times New Roman" w:eastAsia="Times New Roman" w:hAnsi="Times New Roman"/>
          <w:sz w:val="24"/>
          <w:szCs w:val="24"/>
          <w:lang w:val="en-US"/>
        </w:rPr>
        <w:t xml:space="preserve"> (as Salvador Allende</w:t>
      </w:r>
      <w:r w:rsidR="0010168B" w:rsidRPr="00060223">
        <w:rPr>
          <w:rFonts w:ascii="Times New Roman" w:eastAsia="Times New Roman" w:hAnsi="Times New Roman"/>
          <w:sz w:val="24"/>
          <w:szCs w:val="24"/>
          <w:lang w:val="en-US"/>
        </w:rPr>
        <w:t xml:space="preserve"> </w:t>
      </w:r>
      <w:r w:rsidR="00706897" w:rsidRPr="00060223">
        <w:rPr>
          <w:rFonts w:ascii="Times New Roman" w:eastAsia="Times New Roman" w:hAnsi="Times New Roman"/>
          <w:sz w:val="24"/>
          <w:szCs w:val="24"/>
          <w:lang w:val="en-US"/>
        </w:rPr>
        <w:t>said</w:t>
      </w:r>
      <w:r w:rsidR="0010168B" w:rsidRPr="00060223">
        <w:rPr>
          <w:rFonts w:ascii="Times New Roman" w:eastAsia="Times New Roman" w:hAnsi="Times New Roman"/>
          <w:sz w:val="24"/>
          <w:szCs w:val="24"/>
          <w:lang w:val="en-US"/>
        </w:rPr>
        <w:t xml:space="preserve"> </w:t>
      </w:r>
      <w:r w:rsidR="00060223" w:rsidRPr="00060223">
        <w:rPr>
          <w:rFonts w:ascii="Times New Roman" w:eastAsia="Times New Roman" w:hAnsi="Times New Roman"/>
          <w:sz w:val="24"/>
          <w:szCs w:val="24"/>
          <w:lang w:val="en-US"/>
        </w:rPr>
        <w:t xml:space="preserve">in 1972 </w:t>
      </w:r>
      <w:r w:rsidR="00446B57" w:rsidRPr="00060223">
        <w:rPr>
          <w:rFonts w:ascii="Times New Roman" w:eastAsia="Times New Roman" w:hAnsi="Times New Roman"/>
          <w:sz w:val="24"/>
          <w:szCs w:val="24"/>
          <w:lang w:val="en-US"/>
        </w:rPr>
        <w:t xml:space="preserve">at </w:t>
      </w:r>
      <w:r w:rsidR="0010168B" w:rsidRPr="00060223">
        <w:rPr>
          <w:rFonts w:ascii="Times New Roman" w:eastAsia="Times New Roman" w:hAnsi="Times New Roman"/>
          <w:sz w:val="24"/>
          <w:szCs w:val="24"/>
          <w:lang w:val="en-US"/>
        </w:rPr>
        <w:t>the University of Guadalajara</w:t>
      </w:r>
      <w:r w:rsidR="00706897" w:rsidRPr="00060223">
        <w:rPr>
          <w:rFonts w:ascii="Times New Roman" w:eastAsia="Times New Roman" w:hAnsi="Times New Roman"/>
          <w:sz w:val="24"/>
          <w:szCs w:val="24"/>
          <w:lang w:val="en-US"/>
        </w:rPr>
        <w:t xml:space="preserve">, </w:t>
      </w:r>
      <w:r w:rsidR="00446B57" w:rsidRPr="00060223">
        <w:rPr>
          <w:rFonts w:ascii="Times New Roman" w:eastAsia="Times New Roman" w:hAnsi="Times New Roman"/>
          <w:sz w:val="24"/>
          <w:szCs w:val="24"/>
          <w:lang w:val="en-US"/>
        </w:rPr>
        <w:t>“</w:t>
      </w:r>
      <w:r w:rsidR="00706897" w:rsidRPr="00060223">
        <w:rPr>
          <w:rFonts w:ascii="Times New Roman" w:eastAsia="Times New Roman" w:hAnsi="Times New Roman"/>
          <w:sz w:val="24"/>
          <w:szCs w:val="24"/>
          <w:lang w:val="en-US"/>
        </w:rPr>
        <w:t>being young and not</w:t>
      </w:r>
      <w:r w:rsidR="0091569B" w:rsidRPr="00060223">
        <w:rPr>
          <w:rFonts w:ascii="Times New Roman" w:eastAsia="Times New Roman" w:hAnsi="Times New Roman"/>
          <w:sz w:val="24"/>
          <w:szCs w:val="24"/>
          <w:lang w:val="en-US"/>
        </w:rPr>
        <w:t xml:space="preserve"> being a</w:t>
      </w:r>
      <w:r w:rsidR="00706897" w:rsidRPr="00060223">
        <w:rPr>
          <w:rFonts w:ascii="Times New Roman" w:eastAsia="Times New Roman" w:hAnsi="Times New Roman"/>
          <w:sz w:val="24"/>
          <w:szCs w:val="24"/>
          <w:lang w:val="en-US"/>
        </w:rPr>
        <w:t xml:space="preserve"> revolutionary </w:t>
      </w:r>
      <w:r w:rsidR="0091569B" w:rsidRPr="00060223">
        <w:rPr>
          <w:rFonts w:ascii="Times New Roman" w:eastAsia="Times New Roman" w:hAnsi="Times New Roman"/>
          <w:sz w:val="24"/>
          <w:szCs w:val="24"/>
          <w:lang w:val="en-US"/>
        </w:rPr>
        <w:t>may even be a biological contradiction</w:t>
      </w:r>
      <w:r w:rsidR="00446B57" w:rsidRPr="00060223">
        <w:rPr>
          <w:rFonts w:ascii="Times New Roman" w:eastAsia="Times New Roman" w:hAnsi="Times New Roman"/>
          <w:sz w:val="24"/>
          <w:szCs w:val="24"/>
          <w:lang w:val="en-US"/>
        </w:rPr>
        <w:t>.”</w:t>
      </w:r>
      <w:r w:rsidR="000839A7" w:rsidRPr="00060223">
        <w:rPr>
          <w:rFonts w:ascii="Times New Roman" w:eastAsia="Times New Roman" w:hAnsi="Times New Roman"/>
          <w:sz w:val="24"/>
          <w:szCs w:val="24"/>
          <w:lang w:val="en-US"/>
        </w:rPr>
        <w:t>)</w:t>
      </w:r>
      <w:r w:rsidR="00446B57" w:rsidRPr="00060223">
        <w:rPr>
          <w:rFonts w:ascii="Times New Roman" w:eastAsia="Times New Roman" w:hAnsi="Times New Roman"/>
          <w:sz w:val="24"/>
          <w:szCs w:val="24"/>
          <w:lang w:val="en-US"/>
        </w:rPr>
        <w:t xml:space="preserve"> </w:t>
      </w:r>
    </w:p>
    <w:p w14:paraId="1ECEECD8" w14:textId="77777777" w:rsidR="00870333" w:rsidRPr="00060223" w:rsidRDefault="00515C8E"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ab/>
      </w:r>
    </w:p>
    <w:p w14:paraId="42DEA3DB" w14:textId="19129F01" w:rsidR="00E03642" w:rsidRPr="00060223" w:rsidRDefault="00013DD1"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lastRenderedPageBreak/>
        <w:t>There are also other reasons why young people are often present</w:t>
      </w:r>
      <w:r w:rsidR="00D72D0B" w:rsidRPr="00060223">
        <w:rPr>
          <w:rFonts w:ascii="Times New Roman" w:eastAsia="Times New Roman" w:hAnsi="Times New Roman"/>
          <w:sz w:val="24"/>
          <w:szCs w:val="24"/>
          <w:lang w:val="en-US"/>
        </w:rPr>
        <w:t xml:space="preserve"> in</w:t>
      </w:r>
      <w:r w:rsidRPr="00060223">
        <w:rPr>
          <w:rFonts w:ascii="Times New Roman" w:eastAsia="Times New Roman" w:hAnsi="Times New Roman"/>
          <w:sz w:val="24"/>
          <w:szCs w:val="24"/>
          <w:lang w:val="en-US"/>
        </w:rPr>
        <w:t>, and even lead, many of the social movements of our times. Mart</w:t>
      </w:r>
      <w:r w:rsidR="00446B57" w:rsidRPr="00060223">
        <w:rPr>
          <w:rFonts w:ascii="Times New Roman" w:eastAsia="Times New Roman" w:hAnsi="Times New Roman"/>
          <w:sz w:val="24"/>
          <w:szCs w:val="24"/>
          <w:lang w:val="en-US"/>
        </w:rPr>
        <w:t>í</w:t>
      </w:r>
      <w:r w:rsidRPr="00060223">
        <w:rPr>
          <w:rFonts w:ascii="Times New Roman" w:eastAsia="Times New Roman" w:hAnsi="Times New Roman"/>
          <w:sz w:val="24"/>
          <w:szCs w:val="24"/>
          <w:lang w:val="en-US"/>
        </w:rPr>
        <w:t>nez, Silva and Hern</w:t>
      </w:r>
      <w:r w:rsidR="00446B57" w:rsidRPr="00060223">
        <w:rPr>
          <w:rFonts w:ascii="Times New Roman" w:eastAsia="Times New Roman" w:hAnsi="Times New Roman"/>
          <w:sz w:val="24"/>
          <w:szCs w:val="24"/>
          <w:lang w:val="en-US"/>
        </w:rPr>
        <w:t>á</w:t>
      </w:r>
      <w:r w:rsidRPr="00060223">
        <w:rPr>
          <w:rFonts w:ascii="Times New Roman" w:eastAsia="Times New Roman" w:hAnsi="Times New Roman"/>
          <w:sz w:val="24"/>
          <w:szCs w:val="24"/>
          <w:lang w:val="en-US"/>
        </w:rPr>
        <w:t xml:space="preserve">ndez (2010) </w:t>
      </w:r>
      <w:r w:rsidR="002D3EF2" w:rsidRPr="00060223">
        <w:rPr>
          <w:rFonts w:ascii="Times New Roman" w:eastAsia="Times New Roman" w:hAnsi="Times New Roman"/>
          <w:sz w:val="24"/>
          <w:szCs w:val="24"/>
          <w:lang w:val="en-US"/>
        </w:rPr>
        <w:t xml:space="preserve">see </w:t>
      </w:r>
      <w:r w:rsidRPr="00060223">
        <w:rPr>
          <w:rFonts w:ascii="Times New Roman" w:eastAsia="Times New Roman" w:hAnsi="Times New Roman"/>
          <w:sz w:val="24"/>
          <w:szCs w:val="24"/>
          <w:lang w:val="en-US"/>
        </w:rPr>
        <w:t xml:space="preserve">that youth participation lies in solidarity and empathy of the youngest with those who suffer </w:t>
      </w:r>
      <w:r w:rsidR="00446B57" w:rsidRPr="00060223">
        <w:rPr>
          <w:rFonts w:ascii="Times New Roman" w:eastAsia="Times New Roman" w:hAnsi="Times New Roman"/>
          <w:sz w:val="24"/>
          <w:szCs w:val="24"/>
          <w:lang w:val="en-US"/>
        </w:rPr>
        <w:t xml:space="preserve">from </w:t>
      </w:r>
      <w:r w:rsidRPr="00060223">
        <w:rPr>
          <w:rFonts w:ascii="Times New Roman" w:eastAsia="Times New Roman" w:hAnsi="Times New Roman"/>
          <w:sz w:val="24"/>
          <w:szCs w:val="24"/>
          <w:lang w:val="en-US"/>
        </w:rPr>
        <w:t>injustice, lack of human rights</w:t>
      </w:r>
      <w:r w:rsidR="00446B57"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and </w:t>
      </w:r>
      <w:r w:rsidR="00446B57" w:rsidRPr="00060223">
        <w:rPr>
          <w:rFonts w:ascii="Times New Roman" w:eastAsia="Times New Roman" w:hAnsi="Times New Roman"/>
          <w:sz w:val="24"/>
          <w:szCs w:val="24"/>
          <w:lang w:val="en-US"/>
        </w:rPr>
        <w:t xml:space="preserve">lack of </w:t>
      </w:r>
      <w:r w:rsidRPr="00060223">
        <w:rPr>
          <w:rFonts w:ascii="Times New Roman" w:eastAsia="Times New Roman" w:hAnsi="Times New Roman"/>
          <w:sz w:val="24"/>
          <w:szCs w:val="24"/>
          <w:lang w:val="en-US"/>
        </w:rPr>
        <w:t>real power.</w:t>
      </w:r>
      <w:r w:rsidR="00515C8E" w:rsidRPr="00060223">
        <w:rPr>
          <w:rFonts w:ascii="Times New Roman" w:eastAsia="Times New Roman" w:hAnsi="Times New Roman"/>
          <w:sz w:val="24"/>
          <w:szCs w:val="24"/>
          <w:lang w:val="en-US"/>
        </w:rPr>
        <w:t xml:space="preserve">  </w:t>
      </w:r>
      <w:r w:rsidR="001D6355" w:rsidRPr="00060223">
        <w:rPr>
          <w:rFonts w:ascii="Times New Roman" w:eastAsia="Times New Roman" w:hAnsi="Times New Roman"/>
          <w:sz w:val="24"/>
          <w:szCs w:val="24"/>
          <w:lang w:val="en-US"/>
        </w:rPr>
        <w:t>C</w:t>
      </w:r>
      <w:r w:rsidR="00413B75" w:rsidRPr="00060223">
        <w:rPr>
          <w:rFonts w:ascii="Times New Roman" w:eastAsia="Times New Roman" w:hAnsi="Times New Roman"/>
          <w:sz w:val="24"/>
          <w:szCs w:val="24"/>
          <w:lang w:val="en-US"/>
        </w:rPr>
        <w:t xml:space="preserve">ity of </w:t>
      </w:r>
      <w:r w:rsidR="00E03642" w:rsidRPr="00060223">
        <w:rPr>
          <w:rFonts w:ascii="Times New Roman" w:eastAsia="Times New Roman" w:hAnsi="Times New Roman"/>
          <w:sz w:val="24"/>
          <w:szCs w:val="24"/>
          <w:lang w:val="en-US"/>
        </w:rPr>
        <w:t>Madrid</w:t>
      </w:r>
      <w:r w:rsidR="00413B75" w:rsidRPr="00060223">
        <w:rPr>
          <w:rFonts w:ascii="Times New Roman" w:eastAsia="Times New Roman" w:hAnsi="Times New Roman"/>
          <w:sz w:val="24"/>
          <w:szCs w:val="24"/>
          <w:lang w:val="en-US"/>
        </w:rPr>
        <w:t xml:space="preserve"> figures </w:t>
      </w:r>
      <w:r w:rsidR="001D6355" w:rsidRPr="00060223">
        <w:rPr>
          <w:rFonts w:ascii="Times New Roman" w:eastAsia="Times New Roman" w:hAnsi="Times New Roman"/>
          <w:sz w:val="24"/>
          <w:szCs w:val="24"/>
          <w:lang w:val="en-US"/>
        </w:rPr>
        <w:t xml:space="preserve">document </w:t>
      </w:r>
      <w:r w:rsidR="00E8564E" w:rsidRPr="00060223">
        <w:rPr>
          <w:rFonts w:ascii="Times New Roman" w:eastAsia="Times New Roman" w:hAnsi="Times New Roman"/>
          <w:sz w:val="24"/>
          <w:szCs w:val="24"/>
          <w:lang w:val="en-US"/>
        </w:rPr>
        <w:t>10,831</w:t>
      </w:r>
      <w:r w:rsidR="00E03642" w:rsidRPr="00060223">
        <w:rPr>
          <w:rFonts w:ascii="Times New Roman" w:eastAsia="Times New Roman" w:hAnsi="Times New Roman"/>
          <w:sz w:val="24"/>
          <w:szCs w:val="24"/>
          <w:lang w:val="en-US"/>
        </w:rPr>
        <w:t xml:space="preserve"> demonstrations </w:t>
      </w:r>
      <w:r w:rsidR="00413B75" w:rsidRPr="00060223">
        <w:rPr>
          <w:rFonts w:ascii="Times New Roman" w:eastAsia="Times New Roman" w:hAnsi="Times New Roman"/>
          <w:sz w:val="24"/>
          <w:szCs w:val="24"/>
          <w:lang w:val="en-US"/>
        </w:rPr>
        <w:t>held</w:t>
      </w:r>
      <w:r w:rsidR="00E03642" w:rsidRPr="00060223">
        <w:rPr>
          <w:rFonts w:ascii="Times New Roman" w:eastAsia="Times New Roman" w:hAnsi="Times New Roman"/>
          <w:sz w:val="24"/>
          <w:szCs w:val="24"/>
          <w:lang w:val="en-US"/>
        </w:rPr>
        <w:t xml:space="preserve"> in</w:t>
      </w:r>
      <w:r w:rsidR="002D3EF2" w:rsidRPr="00060223">
        <w:rPr>
          <w:rFonts w:ascii="Times New Roman" w:eastAsia="Times New Roman" w:hAnsi="Times New Roman"/>
          <w:sz w:val="24"/>
          <w:szCs w:val="24"/>
          <w:lang w:val="en-US"/>
        </w:rPr>
        <w:t xml:space="preserve"> between January 2012 and August 2014</w:t>
      </w:r>
      <w:r w:rsidR="00E8564E" w:rsidRPr="00060223">
        <w:rPr>
          <w:rFonts w:ascii="Times New Roman" w:eastAsia="Times New Roman" w:hAnsi="Times New Roman"/>
          <w:sz w:val="24"/>
          <w:szCs w:val="24"/>
          <w:lang w:val="en-US"/>
        </w:rPr>
        <w:t>. This is just a sample of the number of events, meetings, demonstrations, actions of solidarity, protests</w:t>
      </w:r>
      <w:r w:rsidR="000839A7" w:rsidRPr="00060223">
        <w:rPr>
          <w:rFonts w:ascii="Times New Roman" w:eastAsia="Times New Roman" w:hAnsi="Times New Roman"/>
          <w:sz w:val="24"/>
          <w:szCs w:val="24"/>
          <w:lang w:val="en-US"/>
        </w:rPr>
        <w:t>,</w:t>
      </w:r>
      <w:r w:rsidR="00E8564E" w:rsidRPr="00060223">
        <w:rPr>
          <w:rFonts w:ascii="Times New Roman" w:eastAsia="Times New Roman" w:hAnsi="Times New Roman"/>
          <w:sz w:val="24"/>
          <w:szCs w:val="24"/>
          <w:lang w:val="en-US"/>
        </w:rPr>
        <w:t xml:space="preserve"> and other forms of mobilization that have taken place</w:t>
      </w:r>
      <w:r w:rsidR="00595618" w:rsidRPr="00060223">
        <w:rPr>
          <w:rFonts w:ascii="Times New Roman" w:eastAsia="Times New Roman" w:hAnsi="Times New Roman"/>
          <w:sz w:val="24"/>
          <w:szCs w:val="24"/>
          <w:lang w:val="en-US"/>
        </w:rPr>
        <w:t xml:space="preserve"> (Ministerio de Hacienda, 2015)</w:t>
      </w:r>
      <w:r w:rsidR="00E8564E" w:rsidRPr="00060223">
        <w:rPr>
          <w:rFonts w:ascii="Times New Roman" w:eastAsia="Times New Roman" w:hAnsi="Times New Roman"/>
          <w:sz w:val="24"/>
          <w:szCs w:val="24"/>
          <w:lang w:val="en-US"/>
        </w:rPr>
        <w:t xml:space="preserve">. </w:t>
      </w:r>
    </w:p>
    <w:p w14:paraId="36EB8A81" w14:textId="77777777" w:rsidR="00870333" w:rsidRPr="00060223" w:rsidRDefault="00413B7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ab/>
      </w:r>
    </w:p>
    <w:p w14:paraId="7240CE8A" w14:textId="08C99923" w:rsidR="00D94225" w:rsidRPr="00060223" w:rsidRDefault="00413B7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M-15 is </w:t>
      </w:r>
      <w:r w:rsidR="00D94225" w:rsidRPr="00060223">
        <w:rPr>
          <w:rFonts w:ascii="Times New Roman" w:eastAsia="Times New Roman" w:hAnsi="Times New Roman"/>
          <w:sz w:val="24"/>
          <w:szCs w:val="24"/>
          <w:lang w:val="en-US"/>
        </w:rPr>
        <w:t xml:space="preserve">one of the most recognized </w:t>
      </w:r>
      <w:r w:rsidR="000839A7" w:rsidRPr="00060223">
        <w:rPr>
          <w:rFonts w:ascii="Times New Roman" w:eastAsia="Times New Roman" w:hAnsi="Times New Roman"/>
          <w:sz w:val="24"/>
          <w:szCs w:val="24"/>
          <w:lang w:val="en-US"/>
        </w:rPr>
        <w:t xml:space="preserve">Spanish </w:t>
      </w:r>
      <w:r w:rsidR="00D94225" w:rsidRPr="00060223">
        <w:rPr>
          <w:rFonts w:ascii="Times New Roman" w:eastAsia="Times New Roman" w:hAnsi="Times New Roman"/>
          <w:sz w:val="24"/>
          <w:szCs w:val="24"/>
          <w:lang w:val="en-US"/>
        </w:rPr>
        <w:t>social movements of recent years</w:t>
      </w:r>
      <w:r w:rsidR="001046EC" w:rsidRPr="00060223">
        <w:rPr>
          <w:rFonts w:ascii="Times New Roman" w:eastAsia="Times New Roman" w:hAnsi="Times New Roman"/>
          <w:sz w:val="24"/>
          <w:szCs w:val="24"/>
          <w:lang w:val="en-US"/>
        </w:rPr>
        <w:t>.</w:t>
      </w:r>
      <w:r w:rsidR="00D94225" w:rsidRPr="00060223">
        <w:rPr>
          <w:rFonts w:ascii="Times New Roman" w:eastAsia="Times New Roman" w:hAnsi="Times New Roman"/>
          <w:sz w:val="24"/>
          <w:szCs w:val="24"/>
          <w:lang w:val="en-US"/>
        </w:rPr>
        <w:t xml:space="preserve"> </w:t>
      </w:r>
      <w:r w:rsidR="001046EC" w:rsidRPr="00060223">
        <w:rPr>
          <w:rFonts w:ascii="Times New Roman" w:eastAsia="Times New Roman" w:hAnsi="Times New Roman"/>
          <w:sz w:val="24"/>
          <w:szCs w:val="24"/>
          <w:lang w:val="en-US"/>
        </w:rPr>
        <w:t>O</w:t>
      </w:r>
      <w:r w:rsidRPr="00060223">
        <w:rPr>
          <w:rFonts w:ascii="Times New Roman" w:eastAsia="Times New Roman" w:hAnsi="Times New Roman"/>
          <w:sz w:val="24"/>
          <w:szCs w:val="24"/>
          <w:lang w:val="en-US"/>
        </w:rPr>
        <w:t>riginating</w:t>
      </w:r>
      <w:r w:rsidR="00D94225" w:rsidRPr="00060223">
        <w:rPr>
          <w:rFonts w:ascii="Times New Roman" w:eastAsia="Times New Roman" w:hAnsi="Times New Roman"/>
          <w:sz w:val="24"/>
          <w:szCs w:val="24"/>
          <w:lang w:val="en-US"/>
        </w:rPr>
        <w:t xml:space="preserve"> in Puerta del Sol in Madrid and</w:t>
      </w:r>
      <w:r w:rsidR="002D3EF2" w:rsidRPr="00060223">
        <w:rPr>
          <w:rFonts w:ascii="Times New Roman" w:eastAsia="Times New Roman" w:hAnsi="Times New Roman"/>
          <w:sz w:val="24"/>
          <w:szCs w:val="24"/>
          <w:lang w:val="en-US"/>
        </w:rPr>
        <w:t xml:space="preserve"> </w:t>
      </w:r>
      <w:r w:rsidR="001046EC" w:rsidRPr="00060223">
        <w:rPr>
          <w:rFonts w:ascii="Times New Roman" w:eastAsia="Times New Roman" w:hAnsi="Times New Roman"/>
          <w:sz w:val="24"/>
          <w:szCs w:val="24"/>
          <w:lang w:val="en-US"/>
        </w:rPr>
        <w:t>elsewhere in</w:t>
      </w:r>
      <w:r w:rsidR="00D94225" w:rsidRPr="00060223">
        <w:rPr>
          <w:rFonts w:ascii="Times New Roman" w:eastAsia="Times New Roman" w:hAnsi="Times New Roman"/>
          <w:sz w:val="24"/>
          <w:szCs w:val="24"/>
          <w:lang w:val="en-US"/>
        </w:rPr>
        <w:t xml:space="preserve"> Spain the week </w:t>
      </w:r>
      <w:r w:rsidR="001046EC" w:rsidRPr="00060223">
        <w:rPr>
          <w:rFonts w:ascii="Times New Roman" w:eastAsia="Times New Roman" w:hAnsi="Times New Roman"/>
          <w:sz w:val="24"/>
          <w:szCs w:val="24"/>
          <w:lang w:val="en-US"/>
        </w:rPr>
        <w:t>of</w:t>
      </w:r>
      <w:r w:rsidR="00D94225" w:rsidRPr="00060223">
        <w:rPr>
          <w:rFonts w:ascii="Times New Roman" w:eastAsia="Times New Roman" w:hAnsi="Times New Roman"/>
          <w:sz w:val="24"/>
          <w:szCs w:val="24"/>
          <w:lang w:val="en-US"/>
        </w:rPr>
        <w:t xml:space="preserve"> </w:t>
      </w:r>
      <w:r w:rsidR="00446B57" w:rsidRPr="00060223">
        <w:rPr>
          <w:rFonts w:ascii="Times New Roman" w:eastAsia="Times New Roman" w:hAnsi="Times New Roman"/>
          <w:sz w:val="24"/>
          <w:szCs w:val="24"/>
          <w:lang w:val="en-US"/>
        </w:rPr>
        <w:t xml:space="preserve">May </w:t>
      </w:r>
      <w:r w:rsidR="00D94225" w:rsidRPr="00060223">
        <w:rPr>
          <w:rFonts w:ascii="Times New Roman" w:eastAsia="Times New Roman" w:hAnsi="Times New Roman"/>
          <w:sz w:val="24"/>
          <w:szCs w:val="24"/>
          <w:lang w:val="en-US"/>
        </w:rPr>
        <w:t>15</w:t>
      </w:r>
      <w:r w:rsidR="00C54556" w:rsidRPr="00060223">
        <w:rPr>
          <w:rFonts w:ascii="Times New Roman" w:eastAsia="Times New Roman" w:hAnsi="Times New Roman"/>
          <w:sz w:val="24"/>
          <w:szCs w:val="24"/>
          <w:lang w:val="en-US"/>
        </w:rPr>
        <w:t xml:space="preserve">, </w:t>
      </w:r>
      <w:r w:rsidR="00D94225" w:rsidRPr="00060223">
        <w:rPr>
          <w:rFonts w:ascii="Times New Roman" w:eastAsia="Times New Roman" w:hAnsi="Times New Roman"/>
          <w:sz w:val="24"/>
          <w:szCs w:val="24"/>
          <w:lang w:val="en-US"/>
        </w:rPr>
        <w:t>2011, a large majority of t</w:t>
      </w:r>
      <w:r w:rsidR="00D94ECB" w:rsidRPr="00060223">
        <w:rPr>
          <w:rFonts w:ascii="Times New Roman" w:eastAsia="Times New Roman" w:hAnsi="Times New Roman"/>
          <w:sz w:val="24"/>
          <w:szCs w:val="24"/>
          <w:lang w:val="en-US"/>
        </w:rPr>
        <w:t>he protesters were young</w:t>
      </w:r>
      <w:r w:rsidR="00446B57" w:rsidRPr="00060223">
        <w:rPr>
          <w:rFonts w:ascii="Times New Roman" w:eastAsia="Times New Roman" w:hAnsi="Times New Roman"/>
          <w:sz w:val="24"/>
          <w:szCs w:val="24"/>
          <w:lang w:val="en-US"/>
        </w:rPr>
        <w:t xml:space="preserve"> people, who form one of the groups most affected by the economic crisis and the lack of opportunities </w:t>
      </w:r>
      <w:r w:rsidR="000839A7" w:rsidRPr="00060223">
        <w:rPr>
          <w:rFonts w:ascii="Times New Roman" w:eastAsia="Times New Roman" w:hAnsi="Times New Roman"/>
          <w:sz w:val="24"/>
          <w:szCs w:val="24"/>
          <w:lang w:val="en-US"/>
        </w:rPr>
        <w:t xml:space="preserve">for </w:t>
      </w:r>
      <w:r w:rsidR="00446B57" w:rsidRPr="00060223">
        <w:rPr>
          <w:rFonts w:ascii="Times New Roman" w:eastAsia="Times New Roman" w:hAnsi="Times New Roman"/>
          <w:sz w:val="24"/>
          <w:szCs w:val="24"/>
          <w:lang w:val="en-US"/>
        </w:rPr>
        <w:t>gainful employment</w:t>
      </w:r>
      <w:r w:rsidR="00D94ECB"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Protester</w:t>
      </w:r>
      <w:r w:rsidR="006D0F70" w:rsidRPr="00060223">
        <w:rPr>
          <w:rFonts w:ascii="Times New Roman" w:eastAsia="Times New Roman" w:hAnsi="Times New Roman"/>
          <w:sz w:val="24"/>
          <w:szCs w:val="24"/>
          <w:lang w:val="en-US"/>
        </w:rPr>
        <w:t>s</w:t>
      </w:r>
      <w:r w:rsidR="00D94ECB"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 xml:space="preserve">participated </w:t>
      </w:r>
      <w:r w:rsidR="00D94ECB" w:rsidRPr="00060223">
        <w:rPr>
          <w:rFonts w:ascii="Times New Roman" w:eastAsia="Times New Roman" w:hAnsi="Times New Roman"/>
          <w:sz w:val="24"/>
          <w:szCs w:val="24"/>
          <w:lang w:val="en-US"/>
        </w:rPr>
        <w:t xml:space="preserve">not only </w:t>
      </w:r>
      <w:r w:rsidR="001046EC" w:rsidRPr="00060223">
        <w:rPr>
          <w:rFonts w:ascii="Times New Roman" w:eastAsia="Times New Roman" w:hAnsi="Times New Roman"/>
          <w:sz w:val="24"/>
          <w:szCs w:val="24"/>
          <w:lang w:val="en-US"/>
        </w:rPr>
        <w:t>due to</w:t>
      </w:r>
      <w:r w:rsidR="00D72D0B" w:rsidRPr="00060223">
        <w:rPr>
          <w:rFonts w:ascii="Times New Roman" w:eastAsia="Times New Roman" w:hAnsi="Times New Roman"/>
          <w:sz w:val="24"/>
          <w:szCs w:val="24"/>
          <w:lang w:val="en-US"/>
        </w:rPr>
        <w:t xml:space="preserve"> political reasons</w:t>
      </w:r>
      <w:r w:rsidR="00D94225" w:rsidRPr="00060223">
        <w:rPr>
          <w:rFonts w:ascii="Times New Roman" w:eastAsia="Times New Roman" w:hAnsi="Times New Roman"/>
          <w:sz w:val="24"/>
          <w:szCs w:val="24"/>
          <w:lang w:val="en-US"/>
        </w:rPr>
        <w:t xml:space="preserve"> </w:t>
      </w:r>
      <w:r w:rsidR="00D94ECB" w:rsidRPr="00060223">
        <w:rPr>
          <w:rFonts w:ascii="Times New Roman" w:eastAsia="Times New Roman" w:hAnsi="Times New Roman"/>
          <w:sz w:val="24"/>
          <w:szCs w:val="24"/>
          <w:lang w:val="en-US"/>
        </w:rPr>
        <w:t xml:space="preserve">but also because of </w:t>
      </w:r>
      <w:r w:rsidR="002D3EF2" w:rsidRPr="00060223">
        <w:rPr>
          <w:rFonts w:ascii="Times New Roman" w:eastAsia="Times New Roman" w:hAnsi="Times New Roman"/>
          <w:sz w:val="24"/>
          <w:szCs w:val="24"/>
          <w:lang w:val="en-US"/>
        </w:rPr>
        <w:t xml:space="preserve">the </w:t>
      </w:r>
      <w:r w:rsidR="00F85AF3" w:rsidRPr="00060223">
        <w:rPr>
          <w:rFonts w:ascii="Times New Roman" w:eastAsia="Times New Roman" w:hAnsi="Times New Roman"/>
          <w:sz w:val="24"/>
          <w:szCs w:val="24"/>
          <w:lang w:val="en-US"/>
        </w:rPr>
        <w:t xml:space="preserve">social crisis </w:t>
      </w:r>
      <w:r w:rsidR="000839A7" w:rsidRPr="00060223">
        <w:rPr>
          <w:rFonts w:ascii="Times New Roman" w:eastAsia="Times New Roman" w:hAnsi="Times New Roman"/>
          <w:sz w:val="24"/>
          <w:szCs w:val="24"/>
          <w:lang w:val="en-US"/>
        </w:rPr>
        <w:t xml:space="preserve">and </w:t>
      </w:r>
      <w:r w:rsidR="00D94225" w:rsidRPr="00060223">
        <w:rPr>
          <w:rFonts w:ascii="Times New Roman" w:eastAsia="Times New Roman" w:hAnsi="Times New Roman"/>
          <w:sz w:val="24"/>
          <w:szCs w:val="24"/>
          <w:lang w:val="en-US"/>
        </w:rPr>
        <w:t xml:space="preserve">the consequences of </w:t>
      </w:r>
      <w:r w:rsidR="002D3EF2" w:rsidRPr="00060223">
        <w:rPr>
          <w:rFonts w:ascii="Times New Roman" w:eastAsia="Times New Roman" w:hAnsi="Times New Roman"/>
          <w:sz w:val="24"/>
          <w:szCs w:val="24"/>
          <w:lang w:val="en-US"/>
        </w:rPr>
        <w:t xml:space="preserve">policies on </w:t>
      </w:r>
      <w:r w:rsidR="000839A7" w:rsidRPr="00060223">
        <w:rPr>
          <w:rFonts w:ascii="Times New Roman" w:eastAsia="Times New Roman" w:hAnsi="Times New Roman"/>
          <w:sz w:val="24"/>
          <w:szCs w:val="24"/>
          <w:lang w:val="en-US"/>
        </w:rPr>
        <w:t xml:space="preserve">budget </w:t>
      </w:r>
      <w:r w:rsidR="002D3EF2" w:rsidRPr="00060223">
        <w:rPr>
          <w:rFonts w:ascii="Times New Roman" w:eastAsia="Times New Roman" w:hAnsi="Times New Roman"/>
          <w:sz w:val="24"/>
          <w:szCs w:val="24"/>
          <w:lang w:val="en-US"/>
        </w:rPr>
        <w:t>cuts</w:t>
      </w:r>
      <w:r w:rsidR="00D94ECB" w:rsidRPr="00060223">
        <w:rPr>
          <w:rFonts w:ascii="Times New Roman" w:eastAsia="Times New Roman" w:hAnsi="Times New Roman"/>
          <w:sz w:val="24"/>
          <w:szCs w:val="24"/>
          <w:lang w:val="en-US"/>
        </w:rPr>
        <w:t xml:space="preserve"> </w:t>
      </w:r>
      <w:r w:rsidR="00F85AF3" w:rsidRPr="00060223">
        <w:rPr>
          <w:rFonts w:ascii="Times New Roman" w:eastAsia="Times New Roman" w:hAnsi="Times New Roman"/>
          <w:sz w:val="24"/>
          <w:szCs w:val="24"/>
          <w:lang w:val="en-US"/>
        </w:rPr>
        <w:t>an</w:t>
      </w:r>
      <w:r w:rsidRPr="00060223">
        <w:rPr>
          <w:rFonts w:ascii="Times New Roman" w:eastAsia="Times New Roman" w:hAnsi="Times New Roman"/>
          <w:sz w:val="24"/>
          <w:szCs w:val="24"/>
          <w:lang w:val="en-US"/>
        </w:rPr>
        <w:t xml:space="preserve">d </w:t>
      </w:r>
      <w:r w:rsidR="002D3EF2" w:rsidRPr="00060223">
        <w:rPr>
          <w:rFonts w:ascii="Times New Roman" w:eastAsia="Times New Roman" w:hAnsi="Times New Roman"/>
          <w:sz w:val="24"/>
          <w:szCs w:val="24"/>
          <w:lang w:val="en-US"/>
        </w:rPr>
        <w:t xml:space="preserve">on </w:t>
      </w:r>
      <w:r w:rsidR="00D94ECB" w:rsidRPr="00060223">
        <w:rPr>
          <w:rFonts w:ascii="Times New Roman" w:eastAsia="Times New Roman" w:hAnsi="Times New Roman"/>
          <w:sz w:val="24"/>
          <w:szCs w:val="24"/>
          <w:lang w:val="en-US"/>
        </w:rPr>
        <w:t>social rights</w:t>
      </w:r>
      <w:r w:rsidR="00E8564E" w:rsidRPr="00060223">
        <w:rPr>
          <w:rFonts w:ascii="Times New Roman" w:eastAsia="Times New Roman" w:hAnsi="Times New Roman"/>
          <w:sz w:val="24"/>
          <w:szCs w:val="24"/>
          <w:lang w:val="en-US"/>
        </w:rPr>
        <w:t>.</w:t>
      </w:r>
      <w:r w:rsidR="005B3F2F" w:rsidRPr="00060223">
        <w:rPr>
          <w:sz w:val="24"/>
          <w:szCs w:val="24"/>
          <w:lang w:val="en-US"/>
        </w:rPr>
        <w:t xml:space="preserve"> </w:t>
      </w:r>
      <w:r w:rsidR="005B3F2F" w:rsidRPr="00060223">
        <w:rPr>
          <w:rFonts w:ascii="Times New Roman" w:eastAsia="Times New Roman" w:hAnsi="Times New Roman"/>
          <w:sz w:val="24"/>
          <w:szCs w:val="24"/>
          <w:lang w:val="en-US"/>
        </w:rPr>
        <w:t>For example, between 2007 and 2010, the unemployment rate rose from 8.3% to 20.3%, and continued to grow until 2013, when it peaked. This situation resulted in an increase in inequality and poverty, especially among the most vulnerable sectors of society.</w:t>
      </w:r>
    </w:p>
    <w:tbl>
      <w:tblPr>
        <w:tblW w:w="8644" w:type="dxa"/>
        <w:tblInd w:w="108" w:type="dxa"/>
        <w:tblLayout w:type="fixed"/>
        <w:tblLook w:val="0000" w:firstRow="0" w:lastRow="0" w:firstColumn="0" w:lastColumn="0" w:noHBand="0" w:noVBand="0"/>
      </w:tblPr>
      <w:tblGrid>
        <w:gridCol w:w="8644"/>
      </w:tblGrid>
      <w:tr w:rsidR="00286F92" w:rsidRPr="00060223" w14:paraId="3A6731BB" w14:textId="77777777" w:rsidTr="00EE407D">
        <w:tc>
          <w:tcPr>
            <w:tcW w:w="8644" w:type="dxa"/>
            <w:tcBorders>
              <w:top w:val="single" w:sz="4" w:space="0" w:color="auto"/>
              <w:left w:val="single" w:sz="4" w:space="0" w:color="auto"/>
              <w:bottom w:val="single" w:sz="4" w:space="0" w:color="auto"/>
              <w:right w:val="single" w:sz="4" w:space="0" w:color="auto"/>
            </w:tcBorders>
          </w:tcPr>
          <w:p w14:paraId="3B407700" w14:textId="77777777" w:rsidR="00286F92" w:rsidRPr="00060223" w:rsidRDefault="00286F92"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u w:val="single"/>
                <w:lang w:val="en-US"/>
              </w:rPr>
            </w:pPr>
            <w:r w:rsidRPr="00060223">
              <w:rPr>
                <w:rFonts w:ascii="Times New Roman" w:eastAsia="Times New Roman" w:hAnsi="Times New Roman"/>
                <w:sz w:val="24"/>
                <w:szCs w:val="24"/>
                <w:u w:val="single"/>
                <w:lang w:val="en-US"/>
              </w:rPr>
              <w:t>M-15 Movement</w:t>
            </w:r>
          </w:p>
          <w:p w14:paraId="33220003" w14:textId="296CEB4E" w:rsidR="00286F92" w:rsidRPr="00060223" w:rsidRDefault="00286F92" w:rsidP="000839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The M-15 movement originated the night of May 15, 2011</w:t>
            </w:r>
            <w:r w:rsidR="00825420"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w:t>
            </w:r>
            <w:r w:rsidR="00825420" w:rsidRPr="00060223">
              <w:rPr>
                <w:rFonts w:ascii="Times New Roman" w:eastAsia="Times New Roman" w:hAnsi="Times New Roman"/>
                <w:sz w:val="24"/>
                <w:szCs w:val="24"/>
                <w:lang w:val="en-US"/>
              </w:rPr>
              <w:t>at</w:t>
            </w:r>
            <w:r w:rsidRPr="00060223">
              <w:rPr>
                <w:rFonts w:ascii="Times New Roman" w:eastAsia="Times New Roman" w:hAnsi="Times New Roman"/>
                <w:sz w:val="24"/>
                <w:szCs w:val="24"/>
                <w:lang w:val="en-US"/>
              </w:rPr>
              <w:t xml:space="preserve"> </w:t>
            </w:r>
            <w:r w:rsidR="00825420" w:rsidRPr="00060223">
              <w:rPr>
                <w:rFonts w:ascii="Times New Roman" w:eastAsia="Times New Roman" w:hAnsi="Times New Roman"/>
                <w:sz w:val="24"/>
                <w:szCs w:val="24"/>
                <w:lang w:val="en-US"/>
              </w:rPr>
              <w:t xml:space="preserve">the </w:t>
            </w:r>
            <w:r w:rsidRPr="00060223">
              <w:rPr>
                <w:rFonts w:ascii="Times New Roman" w:eastAsia="Times New Roman" w:hAnsi="Times New Roman"/>
                <w:sz w:val="24"/>
                <w:szCs w:val="24"/>
                <w:lang w:val="en-US"/>
              </w:rPr>
              <w:t xml:space="preserve">Puerta del Sol </w:t>
            </w:r>
            <w:r w:rsidR="00825420" w:rsidRPr="00060223">
              <w:rPr>
                <w:rFonts w:ascii="Times New Roman" w:eastAsia="Times New Roman" w:hAnsi="Times New Roman"/>
                <w:sz w:val="24"/>
                <w:szCs w:val="24"/>
                <w:lang w:val="en-US"/>
              </w:rPr>
              <w:t xml:space="preserve">square </w:t>
            </w:r>
            <w:r w:rsidR="00D066C5" w:rsidRPr="00060223">
              <w:rPr>
                <w:rFonts w:ascii="Times New Roman" w:eastAsia="Times New Roman" w:hAnsi="Times New Roman"/>
                <w:sz w:val="24"/>
                <w:szCs w:val="24"/>
                <w:lang w:val="en-US"/>
              </w:rPr>
              <w:t>in</w:t>
            </w:r>
            <w:r w:rsidRPr="00060223">
              <w:rPr>
                <w:rFonts w:ascii="Times New Roman" w:eastAsia="Times New Roman" w:hAnsi="Times New Roman"/>
                <w:sz w:val="24"/>
                <w:szCs w:val="24"/>
                <w:lang w:val="en-US"/>
              </w:rPr>
              <w:t xml:space="preserve"> Madrid. After a mass demonstration called by </w:t>
            </w:r>
            <w:r w:rsidR="000839A7" w:rsidRPr="00060223">
              <w:rPr>
                <w:rFonts w:ascii="Times New Roman" w:eastAsia="Times New Roman" w:hAnsi="Times New Roman"/>
                <w:sz w:val="24"/>
                <w:szCs w:val="24"/>
                <w:lang w:val="en-US"/>
              </w:rPr>
              <w:t xml:space="preserve">a group </w:t>
            </w:r>
            <w:r w:rsidR="00060223" w:rsidRPr="00060223">
              <w:rPr>
                <w:rFonts w:ascii="Times New Roman" w:eastAsia="Times New Roman" w:hAnsi="Times New Roman"/>
                <w:sz w:val="24"/>
                <w:szCs w:val="24"/>
                <w:lang w:val="en-US"/>
              </w:rPr>
              <w:t>called Democracia</w:t>
            </w:r>
            <w:r w:rsidR="00B13500" w:rsidRPr="00060223">
              <w:rPr>
                <w:rFonts w:ascii="Times New Roman" w:eastAsia="Times New Roman" w:hAnsi="Times New Roman"/>
                <w:sz w:val="24"/>
                <w:szCs w:val="24"/>
                <w:lang w:val="en-US"/>
              </w:rPr>
              <w:t xml:space="preserve"> Real Ya (Real Democracy Now)</w:t>
            </w:r>
            <w:r w:rsidRPr="00060223">
              <w:rPr>
                <w:rFonts w:ascii="Times New Roman" w:eastAsia="Times New Roman" w:hAnsi="Times New Roman"/>
                <w:sz w:val="24"/>
                <w:szCs w:val="24"/>
                <w:lang w:val="en-US"/>
              </w:rPr>
              <w:t xml:space="preserve"> to protest </w:t>
            </w:r>
            <w:r w:rsidR="00B13500" w:rsidRPr="00060223">
              <w:rPr>
                <w:rFonts w:ascii="Times New Roman" w:eastAsia="Times New Roman" w:hAnsi="Times New Roman"/>
                <w:sz w:val="24"/>
                <w:szCs w:val="24"/>
                <w:lang w:val="en-US"/>
              </w:rPr>
              <w:t xml:space="preserve">against </w:t>
            </w:r>
            <w:r w:rsidRPr="00060223">
              <w:rPr>
                <w:rFonts w:ascii="Times New Roman" w:eastAsia="Times New Roman" w:hAnsi="Times New Roman"/>
                <w:sz w:val="24"/>
                <w:szCs w:val="24"/>
                <w:lang w:val="en-US"/>
              </w:rPr>
              <w:t xml:space="preserve">the distressing economic situation </w:t>
            </w:r>
            <w:r w:rsidR="00825420" w:rsidRPr="00060223">
              <w:rPr>
                <w:rFonts w:ascii="Times New Roman" w:eastAsia="Times New Roman" w:hAnsi="Times New Roman"/>
                <w:sz w:val="24"/>
                <w:szCs w:val="24"/>
                <w:lang w:val="en-US"/>
              </w:rPr>
              <w:t xml:space="preserve">in Spain </w:t>
            </w:r>
            <w:r w:rsidRPr="00060223">
              <w:rPr>
                <w:rFonts w:ascii="Times New Roman" w:eastAsia="Times New Roman" w:hAnsi="Times New Roman"/>
                <w:sz w:val="24"/>
                <w:szCs w:val="24"/>
                <w:lang w:val="en-US"/>
              </w:rPr>
              <w:t xml:space="preserve">and </w:t>
            </w:r>
            <w:r w:rsidR="00825420" w:rsidRPr="00060223">
              <w:rPr>
                <w:rFonts w:ascii="Times New Roman" w:eastAsia="Times New Roman" w:hAnsi="Times New Roman"/>
                <w:sz w:val="24"/>
                <w:szCs w:val="24"/>
                <w:lang w:val="en-US"/>
              </w:rPr>
              <w:t xml:space="preserve">the </w:t>
            </w:r>
            <w:r w:rsidR="00B13500" w:rsidRPr="00060223">
              <w:rPr>
                <w:rFonts w:ascii="Times New Roman" w:eastAsia="Times New Roman" w:hAnsi="Times New Roman"/>
                <w:sz w:val="24"/>
                <w:szCs w:val="24"/>
                <w:lang w:val="en-US"/>
              </w:rPr>
              <w:t>discredit</w:t>
            </w:r>
            <w:r w:rsidRPr="00060223">
              <w:rPr>
                <w:rFonts w:ascii="Times New Roman" w:eastAsia="Times New Roman" w:hAnsi="Times New Roman"/>
                <w:sz w:val="24"/>
                <w:szCs w:val="24"/>
                <w:lang w:val="en-US"/>
              </w:rPr>
              <w:t xml:space="preserve"> of institutions, some young people decided to extend their protest</w:t>
            </w:r>
            <w:r w:rsidR="00B13500" w:rsidRPr="00060223">
              <w:rPr>
                <w:rFonts w:ascii="Times New Roman" w:eastAsia="Times New Roman" w:hAnsi="Times New Roman"/>
                <w:sz w:val="24"/>
                <w:szCs w:val="24"/>
                <w:lang w:val="en-US"/>
              </w:rPr>
              <w:t xml:space="preserve"> </w:t>
            </w:r>
            <w:r w:rsidR="00D066C5" w:rsidRPr="00060223">
              <w:rPr>
                <w:rFonts w:ascii="Times New Roman" w:eastAsia="Times New Roman" w:hAnsi="Times New Roman"/>
                <w:sz w:val="24"/>
                <w:szCs w:val="24"/>
                <w:lang w:val="en-US"/>
              </w:rPr>
              <w:t xml:space="preserve">by </w:t>
            </w:r>
            <w:r w:rsidR="00B13500" w:rsidRPr="00060223">
              <w:rPr>
                <w:rFonts w:ascii="Times New Roman" w:eastAsia="Times New Roman" w:hAnsi="Times New Roman"/>
                <w:sz w:val="24"/>
                <w:szCs w:val="24"/>
                <w:lang w:val="en-US"/>
              </w:rPr>
              <w:t>installing</w:t>
            </w:r>
            <w:r w:rsidRPr="00060223">
              <w:rPr>
                <w:rFonts w:ascii="Times New Roman" w:eastAsia="Times New Roman" w:hAnsi="Times New Roman"/>
                <w:sz w:val="24"/>
                <w:szCs w:val="24"/>
                <w:lang w:val="en-US"/>
              </w:rPr>
              <w:t xml:space="preserve"> tents</w:t>
            </w:r>
            <w:r w:rsidR="00825420" w:rsidRPr="00060223">
              <w:rPr>
                <w:rFonts w:ascii="Times New Roman" w:eastAsia="Times New Roman" w:hAnsi="Times New Roman"/>
                <w:sz w:val="24"/>
                <w:szCs w:val="24"/>
                <w:lang w:val="en-US"/>
              </w:rPr>
              <w:t xml:space="preserve"> and camping out</w:t>
            </w:r>
            <w:r w:rsidRPr="00060223">
              <w:rPr>
                <w:rFonts w:ascii="Times New Roman" w:eastAsia="Times New Roman" w:hAnsi="Times New Roman"/>
                <w:sz w:val="24"/>
                <w:szCs w:val="24"/>
                <w:lang w:val="en-US"/>
              </w:rPr>
              <w:t xml:space="preserve"> in that </w:t>
            </w:r>
            <w:r w:rsidR="00B13500" w:rsidRPr="00060223">
              <w:rPr>
                <w:rFonts w:ascii="Times New Roman" w:eastAsia="Times New Roman" w:hAnsi="Times New Roman"/>
                <w:sz w:val="24"/>
                <w:szCs w:val="24"/>
                <w:lang w:val="en-US"/>
              </w:rPr>
              <w:t>symbolic location of</w:t>
            </w:r>
            <w:r w:rsidRPr="00060223">
              <w:rPr>
                <w:rFonts w:ascii="Times New Roman" w:eastAsia="Times New Roman" w:hAnsi="Times New Roman"/>
                <w:sz w:val="24"/>
                <w:szCs w:val="24"/>
                <w:lang w:val="en-US"/>
              </w:rPr>
              <w:t xml:space="preserve"> the capital.</w:t>
            </w:r>
            <w:r w:rsidR="00B13500" w:rsidRPr="00060223">
              <w:rPr>
                <w:rFonts w:ascii="Times New Roman" w:eastAsia="Times New Roman" w:hAnsi="Times New Roman"/>
                <w:sz w:val="24"/>
                <w:szCs w:val="24"/>
                <w:lang w:val="en-US"/>
              </w:rPr>
              <w:t xml:space="preserve"> Despite several </w:t>
            </w:r>
            <w:r w:rsidR="001046EC" w:rsidRPr="00060223">
              <w:rPr>
                <w:rFonts w:ascii="Times New Roman" w:eastAsia="Times New Roman" w:hAnsi="Times New Roman"/>
                <w:sz w:val="24"/>
                <w:szCs w:val="24"/>
                <w:lang w:val="en-US"/>
              </w:rPr>
              <w:t xml:space="preserve">attempted </w:t>
            </w:r>
            <w:r w:rsidR="00D066C5" w:rsidRPr="00060223">
              <w:rPr>
                <w:rFonts w:ascii="Times New Roman" w:eastAsia="Times New Roman" w:hAnsi="Times New Roman"/>
                <w:sz w:val="24"/>
                <w:szCs w:val="24"/>
                <w:lang w:val="en-US"/>
              </w:rPr>
              <w:t>ejections</w:t>
            </w:r>
            <w:r w:rsidR="00B13500" w:rsidRPr="00060223">
              <w:rPr>
                <w:rFonts w:ascii="Times New Roman" w:eastAsia="Times New Roman" w:hAnsi="Times New Roman"/>
                <w:sz w:val="24"/>
                <w:szCs w:val="24"/>
                <w:lang w:val="en-US"/>
              </w:rPr>
              <w:t xml:space="preserve">, the camping lasted until early August of that year. </w:t>
            </w:r>
            <w:r w:rsidR="001046EC" w:rsidRPr="00060223">
              <w:rPr>
                <w:rFonts w:ascii="Times New Roman" w:eastAsia="Times New Roman" w:hAnsi="Times New Roman"/>
                <w:sz w:val="24"/>
                <w:szCs w:val="24"/>
                <w:lang w:val="en-US"/>
              </w:rPr>
              <w:t>D</w:t>
            </w:r>
            <w:r w:rsidR="005B3F2F" w:rsidRPr="00060223">
              <w:rPr>
                <w:rFonts w:ascii="Times New Roman" w:eastAsia="Times New Roman" w:hAnsi="Times New Roman"/>
                <w:sz w:val="24"/>
                <w:szCs w:val="24"/>
                <w:lang w:val="en-US"/>
              </w:rPr>
              <w:t>emands included changes in the democratic system as well as</w:t>
            </w:r>
            <w:r w:rsidR="00B13500" w:rsidRPr="00060223">
              <w:rPr>
                <w:rFonts w:ascii="Times New Roman" w:eastAsia="Times New Roman" w:hAnsi="Times New Roman"/>
                <w:sz w:val="24"/>
                <w:szCs w:val="24"/>
                <w:lang w:val="en-US"/>
              </w:rPr>
              <w:t xml:space="preserve"> in the electoral system, access to decent housing, </w:t>
            </w:r>
            <w:r w:rsidR="005B3F2F" w:rsidRPr="00060223">
              <w:rPr>
                <w:rFonts w:ascii="Times New Roman" w:eastAsia="Times New Roman" w:hAnsi="Times New Roman"/>
                <w:sz w:val="24"/>
                <w:szCs w:val="24"/>
                <w:lang w:val="en-US"/>
              </w:rPr>
              <w:t xml:space="preserve">attention to the most vulnerable sectors </w:t>
            </w:r>
            <w:r w:rsidR="00B13500" w:rsidRPr="00060223">
              <w:rPr>
                <w:rFonts w:ascii="Times New Roman" w:eastAsia="Times New Roman" w:hAnsi="Times New Roman"/>
                <w:sz w:val="24"/>
                <w:szCs w:val="24"/>
                <w:lang w:val="en-US"/>
              </w:rPr>
              <w:t xml:space="preserve">and sharing </w:t>
            </w:r>
            <w:r w:rsidR="001046EC" w:rsidRPr="00060223">
              <w:rPr>
                <w:rFonts w:ascii="Times New Roman" w:eastAsia="Times New Roman" w:hAnsi="Times New Roman"/>
                <w:sz w:val="24"/>
                <w:szCs w:val="24"/>
                <w:lang w:val="en-US"/>
              </w:rPr>
              <w:t>the</w:t>
            </w:r>
            <w:r w:rsidR="00B13500" w:rsidRPr="00060223">
              <w:rPr>
                <w:rFonts w:ascii="Times New Roman" w:eastAsia="Times New Roman" w:hAnsi="Times New Roman"/>
                <w:sz w:val="24"/>
                <w:szCs w:val="24"/>
                <w:lang w:val="en-US"/>
              </w:rPr>
              <w:t xml:space="preserve"> </w:t>
            </w:r>
            <w:r w:rsidR="00D066C5" w:rsidRPr="00060223">
              <w:rPr>
                <w:rFonts w:ascii="Times New Roman" w:eastAsia="Times New Roman" w:hAnsi="Times New Roman"/>
                <w:sz w:val="24"/>
                <w:szCs w:val="24"/>
                <w:lang w:val="en-US"/>
              </w:rPr>
              <w:t xml:space="preserve">burdens of </w:t>
            </w:r>
            <w:r w:rsidR="00B13500" w:rsidRPr="00060223">
              <w:rPr>
                <w:rFonts w:ascii="Times New Roman" w:eastAsia="Times New Roman" w:hAnsi="Times New Roman"/>
                <w:sz w:val="24"/>
                <w:szCs w:val="24"/>
                <w:lang w:val="en-US"/>
              </w:rPr>
              <w:t xml:space="preserve">the economic crisis. However, </w:t>
            </w:r>
            <w:r w:rsidR="00D029B1" w:rsidRPr="00060223">
              <w:rPr>
                <w:rFonts w:ascii="Times New Roman" w:eastAsia="Times New Roman" w:hAnsi="Times New Roman"/>
                <w:sz w:val="24"/>
                <w:szCs w:val="24"/>
                <w:lang w:val="en-US"/>
              </w:rPr>
              <w:t xml:space="preserve">and </w:t>
            </w:r>
            <w:r w:rsidR="00B13500" w:rsidRPr="00060223">
              <w:rPr>
                <w:rFonts w:ascii="Times New Roman" w:eastAsia="Times New Roman" w:hAnsi="Times New Roman"/>
                <w:sz w:val="24"/>
                <w:szCs w:val="24"/>
                <w:lang w:val="en-US"/>
              </w:rPr>
              <w:t xml:space="preserve">despite </w:t>
            </w:r>
            <w:r w:rsidR="00D066C5" w:rsidRPr="00060223">
              <w:rPr>
                <w:rFonts w:ascii="Times New Roman" w:eastAsia="Times New Roman" w:hAnsi="Times New Roman"/>
                <w:sz w:val="24"/>
                <w:szCs w:val="24"/>
                <w:lang w:val="en-US"/>
              </w:rPr>
              <w:t xml:space="preserve">the fact </w:t>
            </w:r>
            <w:r w:rsidR="00825420" w:rsidRPr="00060223">
              <w:rPr>
                <w:rFonts w:ascii="Times New Roman" w:eastAsia="Times New Roman" w:hAnsi="Times New Roman"/>
                <w:sz w:val="24"/>
                <w:szCs w:val="24"/>
                <w:lang w:val="en-US"/>
              </w:rPr>
              <w:t xml:space="preserve">that </w:t>
            </w:r>
            <w:r w:rsidR="00B13500" w:rsidRPr="00060223">
              <w:rPr>
                <w:rFonts w:ascii="Times New Roman" w:eastAsia="Times New Roman" w:hAnsi="Times New Roman"/>
                <w:sz w:val="24"/>
                <w:szCs w:val="24"/>
                <w:lang w:val="en-US"/>
              </w:rPr>
              <w:t xml:space="preserve">their goals </w:t>
            </w:r>
            <w:r w:rsidR="00825420" w:rsidRPr="00060223">
              <w:rPr>
                <w:rFonts w:ascii="Times New Roman" w:eastAsia="Times New Roman" w:hAnsi="Times New Roman"/>
                <w:sz w:val="24"/>
                <w:szCs w:val="24"/>
                <w:lang w:val="en-US"/>
              </w:rPr>
              <w:t xml:space="preserve">still </w:t>
            </w:r>
            <w:r w:rsidR="00B13500" w:rsidRPr="00060223">
              <w:rPr>
                <w:rFonts w:ascii="Times New Roman" w:eastAsia="Times New Roman" w:hAnsi="Times New Roman"/>
                <w:sz w:val="24"/>
                <w:szCs w:val="24"/>
                <w:lang w:val="en-US"/>
              </w:rPr>
              <w:t>monopoliz</w:t>
            </w:r>
            <w:r w:rsidR="001046EC" w:rsidRPr="00060223">
              <w:rPr>
                <w:rFonts w:ascii="Times New Roman" w:eastAsia="Times New Roman" w:hAnsi="Times New Roman"/>
                <w:sz w:val="24"/>
                <w:szCs w:val="24"/>
                <w:lang w:val="en-US"/>
              </w:rPr>
              <w:t>e</w:t>
            </w:r>
            <w:r w:rsidR="00B13500" w:rsidRPr="00060223">
              <w:rPr>
                <w:rFonts w:ascii="Times New Roman" w:eastAsia="Times New Roman" w:hAnsi="Times New Roman"/>
                <w:sz w:val="24"/>
                <w:szCs w:val="24"/>
                <w:lang w:val="en-US"/>
              </w:rPr>
              <w:t xml:space="preserve"> slogans on </w:t>
            </w:r>
            <w:r w:rsidR="00825420" w:rsidRPr="00060223">
              <w:rPr>
                <w:rFonts w:ascii="Times New Roman" w:eastAsia="Times New Roman" w:hAnsi="Times New Roman"/>
                <w:sz w:val="24"/>
                <w:szCs w:val="24"/>
                <w:lang w:val="en-US"/>
              </w:rPr>
              <w:t>demonstrations</w:t>
            </w:r>
            <w:r w:rsidR="00B13500" w:rsidRPr="00060223">
              <w:rPr>
                <w:rFonts w:ascii="Times New Roman" w:eastAsia="Times New Roman" w:hAnsi="Times New Roman"/>
                <w:sz w:val="24"/>
                <w:szCs w:val="24"/>
                <w:lang w:val="en-US"/>
              </w:rPr>
              <w:t xml:space="preserve"> four years later, lack of internal organization and clear objectives </w:t>
            </w:r>
            <w:r w:rsidR="00D066C5" w:rsidRPr="00060223">
              <w:rPr>
                <w:rFonts w:ascii="Times New Roman" w:eastAsia="Times New Roman" w:hAnsi="Times New Roman"/>
                <w:sz w:val="24"/>
                <w:szCs w:val="24"/>
                <w:lang w:val="en-US"/>
              </w:rPr>
              <w:t xml:space="preserve">meant </w:t>
            </w:r>
            <w:r w:rsidR="00B13500" w:rsidRPr="00060223">
              <w:rPr>
                <w:rFonts w:ascii="Times New Roman" w:eastAsia="Times New Roman" w:hAnsi="Times New Roman"/>
                <w:sz w:val="24"/>
                <w:szCs w:val="24"/>
                <w:lang w:val="en-US"/>
              </w:rPr>
              <w:t xml:space="preserve">that the demonstrations did not achieve </w:t>
            </w:r>
            <w:r w:rsidR="00413B75" w:rsidRPr="00060223">
              <w:rPr>
                <w:rFonts w:ascii="Times New Roman" w:eastAsia="Times New Roman" w:hAnsi="Times New Roman"/>
                <w:sz w:val="24"/>
                <w:szCs w:val="24"/>
                <w:lang w:val="en-US"/>
              </w:rPr>
              <w:t>immediate</w:t>
            </w:r>
            <w:r w:rsidR="00B13500" w:rsidRPr="00060223">
              <w:rPr>
                <w:rFonts w:ascii="Times New Roman" w:eastAsia="Times New Roman" w:hAnsi="Times New Roman"/>
                <w:sz w:val="24"/>
                <w:szCs w:val="24"/>
                <w:lang w:val="en-US"/>
              </w:rPr>
              <w:t xml:space="preserve"> results.</w:t>
            </w:r>
            <w:r w:rsidR="00D029B1" w:rsidRPr="00060223">
              <w:rPr>
                <w:rFonts w:ascii="Times New Roman" w:eastAsia="Times New Roman" w:hAnsi="Times New Roman"/>
                <w:sz w:val="24"/>
                <w:szCs w:val="24"/>
                <w:lang w:val="en-US"/>
              </w:rPr>
              <w:t xml:space="preserve"> </w:t>
            </w:r>
            <w:r w:rsidR="00200ED3" w:rsidRPr="00060223">
              <w:rPr>
                <w:rFonts w:ascii="Times New Roman" w:eastAsia="Times New Roman" w:hAnsi="Times New Roman"/>
                <w:sz w:val="24"/>
                <w:szCs w:val="24"/>
                <w:lang w:val="en-US"/>
              </w:rPr>
              <w:t xml:space="preserve">The movement spread to most Spanish cities and revolutionized the social landscape of the country. At that time, social networks experienced an unexpected boom </w:t>
            </w:r>
            <w:r w:rsidR="001046EC" w:rsidRPr="00060223">
              <w:rPr>
                <w:rFonts w:ascii="Times New Roman" w:eastAsia="Times New Roman" w:hAnsi="Times New Roman"/>
                <w:sz w:val="24"/>
                <w:szCs w:val="24"/>
                <w:lang w:val="en-US"/>
              </w:rPr>
              <w:t>inspired by</w:t>
            </w:r>
            <w:r w:rsidR="00200ED3" w:rsidRPr="00060223">
              <w:rPr>
                <w:rFonts w:ascii="Times New Roman" w:eastAsia="Times New Roman" w:hAnsi="Times New Roman"/>
                <w:sz w:val="24"/>
                <w:szCs w:val="24"/>
                <w:lang w:val="en-US"/>
              </w:rPr>
              <w:t xml:space="preserve"> the role they had played in the Arab Spring. Within hours of </w:t>
            </w:r>
            <w:r w:rsidR="00D066C5" w:rsidRPr="00060223">
              <w:rPr>
                <w:rFonts w:ascii="Times New Roman" w:eastAsia="Times New Roman" w:hAnsi="Times New Roman"/>
                <w:sz w:val="24"/>
                <w:szCs w:val="24"/>
                <w:lang w:val="en-US"/>
              </w:rPr>
              <w:t>setting up camp</w:t>
            </w:r>
            <w:r w:rsidR="00200ED3" w:rsidRPr="00060223">
              <w:rPr>
                <w:rFonts w:ascii="Times New Roman" w:eastAsia="Times New Roman" w:hAnsi="Times New Roman"/>
                <w:sz w:val="24"/>
                <w:szCs w:val="24"/>
                <w:lang w:val="en-US"/>
              </w:rPr>
              <w:t xml:space="preserve">, pages on Facebook and </w:t>
            </w:r>
            <w:r w:rsidR="00200ED3" w:rsidRPr="00060223">
              <w:rPr>
                <w:rFonts w:ascii="Times New Roman" w:eastAsia="Times New Roman" w:hAnsi="Times New Roman"/>
                <w:sz w:val="24"/>
                <w:szCs w:val="24"/>
                <w:lang w:val="en-US"/>
              </w:rPr>
              <w:lastRenderedPageBreak/>
              <w:t xml:space="preserve">Twitter had already emerged to support the movement </w:t>
            </w:r>
            <w:r w:rsidR="00825420" w:rsidRPr="00060223">
              <w:rPr>
                <w:rFonts w:ascii="Times New Roman" w:eastAsia="Times New Roman" w:hAnsi="Times New Roman"/>
                <w:sz w:val="24"/>
                <w:szCs w:val="24"/>
                <w:lang w:val="en-US"/>
              </w:rPr>
              <w:t xml:space="preserve">whose members called themselves </w:t>
            </w:r>
            <w:r w:rsidR="00200ED3" w:rsidRPr="00060223">
              <w:rPr>
                <w:rFonts w:ascii="Times New Roman" w:eastAsia="Times New Roman" w:hAnsi="Times New Roman"/>
                <w:sz w:val="24"/>
                <w:szCs w:val="24"/>
                <w:lang w:val="en-US"/>
              </w:rPr>
              <w:t>the</w:t>
            </w:r>
            <w:r w:rsidR="00200ED3" w:rsidRPr="00060223">
              <w:rPr>
                <w:rFonts w:ascii="Times New Roman" w:eastAsia="Times New Roman" w:hAnsi="Times New Roman"/>
                <w:i/>
                <w:sz w:val="24"/>
                <w:szCs w:val="24"/>
                <w:lang w:val="en-US"/>
              </w:rPr>
              <w:t xml:space="preserve"> indignados</w:t>
            </w:r>
            <w:r w:rsidR="00825420" w:rsidRPr="00060223">
              <w:rPr>
                <w:rFonts w:ascii="Times New Roman" w:eastAsia="Times New Roman" w:hAnsi="Times New Roman"/>
                <w:i/>
                <w:sz w:val="24"/>
                <w:szCs w:val="24"/>
                <w:lang w:val="en-US"/>
              </w:rPr>
              <w:t xml:space="preserve"> </w:t>
            </w:r>
            <w:r w:rsidR="00825420" w:rsidRPr="00060223">
              <w:rPr>
                <w:rFonts w:ascii="Times New Roman" w:eastAsia="Times New Roman" w:hAnsi="Times New Roman"/>
                <w:sz w:val="24"/>
                <w:szCs w:val="24"/>
                <w:lang w:val="en-US"/>
              </w:rPr>
              <w:t>(the indignant ones)</w:t>
            </w:r>
            <w:r w:rsidR="00200ED3" w:rsidRPr="00060223">
              <w:rPr>
                <w:rFonts w:ascii="Times New Roman" w:eastAsia="Times New Roman" w:hAnsi="Times New Roman"/>
                <w:sz w:val="24"/>
                <w:szCs w:val="24"/>
                <w:lang w:val="en-US"/>
              </w:rPr>
              <w:t xml:space="preserve">. As many authors have described, this is the first mobilization </w:t>
            </w:r>
            <w:r w:rsidR="00D066C5" w:rsidRPr="00060223">
              <w:rPr>
                <w:rFonts w:ascii="Times New Roman" w:eastAsia="Times New Roman" w:hAnsi="Times New Roman"/>
                <w:sz w:val="24"/>
                <w:szCs w:val="24"/>
                <w:lang w:val="en-US"/>
              </w:rPr>
              <w:t xml:space="preserve">that </w:t>
            </w:r>
            <w:r w:rsidR="00200ED3" w:rsidRPr="00060223">
              <w:rPr>
                <w:rFonts w:ascii="Times New Roman" w:eastAsia="Times New Roman" w:hAnsi="Times New Roman"/>
                <w:sz w:val="24"/>
                <w:szCs w:val="24"/>
                <w:lang w:val="en-US"/>
              </w:rPr>
              <w:t xml:space="preserve">occurred in Spain in which social networks and the </w:t>
            </w:r>
            <w:r w:rsidR="00D066C5" w:rsidRPr="00060223">
              <w:rPr>
                <w:rFonts w:ascii="Times New Roman" w:eastAsia="Times New Roman" w:hAnsi="Times New Roman"/>
                <w:sz w:val="24"/>
                <w:szCs w:val="24"/>
                <w:lang w:val="en-US"/>
              </w:rPr>
              <w:t xml:space="preserve">internet </w:t>
            </w:r>
            <w:r w:rsidR="00200ED3" w:rsidRPr="00060223">
              <w:rPr>
                <w:rFonts w:ascii="Times New Roman" w:eastAsia="Times New Roman" w:hAnsi="Times New Roman"/>
                <w:sz w:val="24"/>
                <w:szCs w:val="24"/>
                <w:lang w:val="en-US"/>
              </w:rPr>
              <w:t>play</w:t>
            </w:r>
            <w:r w:rsidR="00817A14" w:rsidRPr="00060223">
              <w:rPr>
                <w:rFonts w:ascii="Times New Roman" w:eastAsia="Times New Roman" w:hAnsi="Times New Roman"/>
                <w:sz w:val="24"/>
                <w:szCs w:val="24"/>
                <w:lang w:val="en-US"/>
              </w:rPr>
              <w:t>ed</w:t>
            </w:r>
            <w:r w:rsidR="00200ED3" w:rsidRPr="00060223">
              <w:rPr>
                <w:rFonts w:ascii="Times New Roman" w:eastAsia="Times New Roman" w:hAnsi="Times New Roman"/>
                <w:sz w:val="24"/>
                <w:szCs w:val="24"/>
                <w:lang w:val="en-US"/>
              </w:rPr>
              <w:t xml:space="preserve"> a key role. </w:t>
            </w:r>
            <w:r w:rsidR="00726D6E" w:rsidRPr="00060223">
              <w:rPr>
                <w:rFonts w:ascii="Times New Roman" w:eastAsia="Times New Roman" w:hAnsi="Times New Roman"/>
                <w:sz w:val="24"/>
                <w:szCs w:val="24"/>
                <w:lang w:val="en-US"/>
              </w:rPr>
              <w:t xml:space="preserve">Although Facebook became the network </w:t>
            </w:r>
            <w:r w:rsidR="00D066C5" w:rsidRPr="00060223">
              <w:rPr>
                <w:rFonts w:ascii="Times New Roman" w:eastAsia="Times New Roman" w:hAnsi="Times New Roman"/>
                <w:sz w:val="24"/>
                <w:szCs w:val="24"/>
                <w:lang w:val="en-US"/>
              </w:rPr>
              <w:t xml:space="preserve">of choice </w:t>
            </w:r>
            <w:r w:rsidR="00726D6E" w:rsidRPr="00060223">
              <w:rPr>
                <w:rFonts w:ascii="Times New Roman" w:eastAsia="Times New Roman" w:hAnsi="Times New Roman"/>
                <w:sz w:val="24"/>
                <w:szCs w:val="24"/>
                <w:lang w:val="en-US"/>
              </w:rPr>
              <w:t xml:space="preserve">in the </w:t>
            </w:r>
            <w:r w:rsidR="009C6471" w:rsidRPr="00060223">
              <w:rPr>
                <w:rFonts w:ascii="Times New Roman" w:eastAsia="Times New Roman" w:hAnsi="Times New Roman"/>
                <w:sz w:val="24"/>
                <w:szCs w:val="24"/>
                <w:lang w:val="en-US"/>
              </w:rPr>
              <w:t>Egyptian Youth Revolution</w:t>
            </w:r>
            <w:r w:rsidR="00726D6E" w:rsidRPr="00060223">
              <w:rPr>
                <w:rFonts w:ascii="Times New Roman" w:eastAsia="Times New Roman" w:hAnsi="Times New Roman"/>
                <w:sz w:val="24"/>
                <w:szCs w:val="24"/>
                <w:lang w:val="en-US"/>
              </w:rPr>
              <w:t xml:space="preserve"> (January 2011), </w:t>
            </w:r>
            <w:r w:rsidR="00825420" w:rsidRPr="00060223">
              <w:rPr>
                <w:rFonts w:ascii="Times New Roman" w:eastAsia="Times New Roman" w:hAnsi="Times New Roman"/>
                <w:sz w:val="24"/>
                <w:szCs w:val="24"/>
                <w:lang w:val="en-US"/>
              </w:rPr>
              <w:t xml:space="preserve">launched </w:t>
            </w:r>
            <w:r w:rsidR="00726D6E" w:rsidRPr="00060223">
              <w:rPr>
                <w:rFonts w:ascii="Times New Roman" w:eastAsia="Times New Roman" w:hAnsi="Times New Roman"/>
                <w:sz w:val="24"/>
                <w:szCs w:val="24"/>
                <w:lang w:val="en-US"/>
              </w:rPr>
              <w:t>four months before</w:t>
            </w:r>
            <w:r w:rsidR="00825420" w:rsidRPr="00060223">
              <w:rPr>
                <w:rFonts w:ascii="Times New Roman" w:eastAsia="Times New Roman" w:hAnsi="Times New Roman"/>
                <w:sz w:val="24"/>
                <w:szCs w:val="24"/>
                <w:lang w:val="en-US"/>
              </w:rPr>
              <w:t xml:space="preserve"> the events at Puerta del Sol</w:t>
            </w:r>
            <w:r w:rsidR="00726D6E" w:rsidRPr="00060223">
              <w:rPr>
                <w:rFonts w:ascii="Times New Roman" w:eastAsia="Times New Roman" w:hAnsi="Times New Roman"/>
                <w:sz w:val="24"/>
                <w:szCs w:val="24"/>
                <w:lang w:val="en-US"/>
              </w:rPr>
              <w:t>, m</w:t>
            </w:r>
            <w:r w:rsidR="00817A14" w:rsidRPr="00060223">
              <w:rPr>
                <w:rFonts w:ascii="Times New Roman" w:eastAsia="Times New Roman" w:hAnsi="Times New Roman"/>
                <w:sz w:val="24"/>
                <w:szCs w:val="24"/>
                <w:lang w:val="en-US"/>
              </w:rPr>
              <w:t>embers of M-15</w:t>
            </w:r>
            <w:r w:rsidR="009C6471" w:rsidRPr="00060223">
              <w:rPr>
                <w:rFonts w:ascii="Times New Roman" w:eastAsia="Times New Roman" w:hAnsi="Times New Roman"/>
                <w:sz w:val="24"/>
                <w:szCs w:val="24"/>
                <w:lang w:val="en-US"/>
              </w:rPr>
              <w:t xml:space="preserve"> chose Twitter as the</w:t>
            </w:r>
            <w:r w:rsidR="00726D6E" w:rsidRPr="00060223">
              <w:rPr>
                <w:rFonts w:ascii="Times New Roman" w:eastAsia="Times New Roman" w:hAnsi="Times New Roman"/>
                <w:sz w:val="24"/>
                <w:szCs w:val="24"/>
                <w:lang w:val="en-US"/>
              </w:rPr>
              <w:t xml:space="preserve"> platform to demand political change.</w:t>
            </w:r>
            <w:r w:rsidR="005B3F2F" w:rsidRPr="00060223">
              <w:rPr>
                <w:rFonts w:ascii="Times New Roman" w:eastAsia="Times New Roman" w:hAnsi="Times New Roman"/>
                <w:sz w:val="24"/>
                <w:szCs w:val="24"/>
                <w:lang w:val="en-US"/>
              </w:rPr>
              <w:t xml:space="preserve"> The hashtags that had greater </w:t>
            </w:r>
            <w:r w:rsidR="0086735F" w:rsidRPr="00060223">
              <w:rPr>
                <w:rFonts w:ascii="Times New Roman" w:eastAsia="Times New Roman" w:hAnsi="Times New Roman"/>
                <w:sz w:val="24"/>
                <w:szCs w:val="24"/>
                <w:lang w:val="en-US"/>
              </w:rPr>
              <w:t>impact</w:t>
            </w:r>
            <w:r w:rsidR="005B3F2F" w:rsidRPr="00060223">
              <w:rPr>
                <w:rFonts w:ascii="Times New Roman" w:eastAsia="Times New Roman" w:hAnsi="Times New Roman"/>
                <w:sz w:val="24"/>
                <w:szCs w:val="24"/>
                <w:lang w:val="en-US"/>
              </w:rPr>
              <w:t xml:space="preserve"> on Twitter are evidence of the role they played and </w:t>
            </w:r>
            <w:r w:rsidR="0086735F" w:rsidRPr="00060223">
              <w:rPr>
                <w:rFonts w:ascii="Times New Roman" w:eastAsia="Times New Roman" w:hAnsi="Times New Roman"/>
                <w:sz w:val="24"/>
                <w:szCs w:val="24"/>
                <w:lang w:val="en-US"/>
              </w:rPr>
              <w:t xml:space="preserve">of </w:t>
            </w:r>
            <w:r w:rsidR="005B3F2F" w:rsidRPr="00060223">
              <w:rPr>
                <w:rFonts w:ascii="Times New Roman" w:eastAsia="Times New Roman" w:hAnsi="Times New Roman"/>
                <w:sz w:val="24"/>
                <w:szCs w:val="24"/>
                <w:lang w:val="en-US"/>
              </w:rPr>
              <w:t>what they wanted to symbolize</w:t>
            </w:r>
            <w:r w:rsidR="0086735F" w:rsidRPr="00060223">
              <w:rPr>
                <w:rFonts w:ascii="Times New Roman" w:eastAsia="Times New Roman" w:hAnsi="Times New Roman"/>
                <w:sz w:val="24"/>
                <w:szCs w:val="24"/>
                <w:lang w:val="en-US"/>
              </w:rPr>
              <w:t>.</w:t>
            </w:r>
            <w:r w:rsidR="005B3F2F" w:rsidRPr="00060223">
              <w:rPr>
                <w:rFonts w:ascii="Times New Roman" w:eastAsia="Times New Roman" w:hAnsi="Times New Roman"/>
                <w:sz w:val="24"/>
                <w:szCs w:val="24"/>
                <w:lang w:val="en-US"/>
              </w:rPr>
              <w:t xml:space="preserve"> Thereby, </w:t>
            </w:r>
            <w:r w:rsidR="00825420" w:rsidRPr="00060223">
              <w:rPr>
                <w:rFonts w:ascii="Times New Roman" w:eastAsia="Times New Roman" w:hAnsi="Times New Roman"/>
                <w:sz w:val="24"/>
                <w:szCs w:val="24"/>
                <w:lang w:val="en-US"/>
              </w:rPr>
              <w:t>“</w:t>
            </w:r>
            <w:r w:rsidR="00726D6E" w:rsidRPr="00060223">
              <w:rPr>
                <w:rFonts w:ascii="Times New Roman" w:eastAsia="Times New Roman" w:hAnsi="Times New Roman"/>
                <w:sz w:val="24"/>
                <w:szCs w:val="24"/>
                <w:lang w:val="en-US"/>
              </w:rPr>
              <w:t>Twitter appeared in the eyes of #democraciarealya</w:t>
            </w:r>
            <w:r w:rsidR="009C6471" w:rsidRPr="00060223">
              <w:rPr>
                <w:rFonts w:ascii="Times New Roman" w:eastAsia="Times New Roman" w:hAnsi="Times New Roman"/>
                <w:sz w:val="24"/>
                <w:szCs w:val="24"/>
                <w:lang w:val="en-US"/>
              </w:rPr>
              <w:t xml:space="preserve"> (real democracy now)</w:t>
            </w:r>
            <w:r w:rsidR="00726D6E" w:rsidRPr="00060223">
              <w:rPr>
                <w:rFonts w:ascii="Times New Roman" w:eastAsia="Times New Roman" w:hAnsi="Times New Roman"/>
                <w:sz w:val="24"/>
                <w:szCs w:val="24"/>
                <w:lang w:val="en-US"/>
              </w:rPr>
              <w:t>, #juventudsinfuturo</w:t>
            </w:r>
            <w:r w:rsidR="009C6471" w:rsidRPr="00060223">
              <w:rPr>
                <w:rFonts w:ascii="Times New Roman" w:eastAsia="Times New Roman" w:hAnsi="Times New Roman"/>
                <w:sz w:val="24"/>
                <w:szCs w:val="24"/>
                <w:lang w:val="en-US"/>
              </w:rPr>
              <w:t xml:space="preserve"> (youth without future)</w:t>
            </w:r>
            <w:r w:rsidR="00726D6E" w:rsidRPr="00060223">
              <w:rPr>
                <w:rFonts w:ascii="Times New Roman" w:eastAsia="Times New Roman" w:hAnsi="Times New Roman"/>
                <w:sz w:val="24"/>
                <w:szCs w:val="24"/>
                <w:lang w:val="en-US"/>
              </w:rPr>
              <w:t>, #nolesvotes</w:t>
            </w:r>
            <w:r w:rsidR="009C6471" w:rsidRPr="00060223">
              <w:rPr>
                <w:rFonts w:ascii="Times New Roman" w:eastAsia="Times New Roman" w:hAnsi="Times New Roman"/>
                <w:sz w:val="24"/>
                <w:szCs w:val="24"/>
                <w:lang w:val="en-US"/>
              </w:rPr>
              <w:t xml:space="preserve"> (do not vote </w:t>
            </w:r>
            <w:r w:rsidR="00D066C5" w:rsidRPr="00060223">
              <w:rPr>
                <w:rFonts w:ascii="Times New Roman" w:eastAsia="Times New Roman" w:hAnsi="Times New Roman"/>
                <w:sz w:val="24"/>
                <w:szCs w:val="24"/>
                <w:lang w:val="en-US"/>
              </w:rPr>
              <w:t xml:space="preserve">for </w:t>
            </w:r>
            <w:r w:rsidR="009C6471" w:rsidRPr="00060223">
              <w:rPr>
                <w:rFonts w:ascii="Times New Roman" w:eastAsia="Times New Roman" w:hAnsi="Times New Roman"/>
                <w:sz w:val="24"/>
                <w:szCs w:val="24"/>
                <w:lang w:val="en-US"/>
              </w:rPr>
              <w:t>them)</w:t>
            </w:r>
            <w:r w:rsidR="00726D6E" w:rsidRPr="00060223">
              <w:rPr>
                <w:rFonts w:ascii="Times New Roman" w:eastAsia="Times New Roman" w:hAnsi="Times New Roman"/>
                <w:sz w:val="24"/>
                <w:szCs w:val="24"/>
                <w:lang w:val="en-US"/>
              </w:rPr>
              <w:t xml:space="preserve"> and #spanishrevolution as a more efficient tool to achieve their goals</w:t>
            </w:r>
            <w:r w:rsidR="00825420" w:rsidRPr="00060223">
              <w:rPr>
                <w:rFonts w:ascii="Times New Roman" w:eastAsia="Times New Roman" w:hAnsi="Times New Roman"/>
                <w:sz w:val="24"/>
                <w:szCs w:val="24"/>
                <w:lang w:val="en-US"/>
              </w:rPr>
              <w:t>”</w:t>
            </w:r>
            <w:r w:rsidR="00726D6E" w:rsidRPr="00060223">
              <w:rPr>
                <w:rFonts w:ascii="Times New Roman" w:eastAsia="Times New Roman" w:hAnsi="Times New Roman"/>
                <w:sz w:val="24"/>
                <w:szCs w:val="24"/>
                <w:lang w:val="en-US"/>
              </w:rPr>
              <w:t xml:space="preserve"> (Mart</w:t>
            </w:r>
            <w:r w:rsidR="000839A7" w:rsidRPr="00060223">
              <w:rPr>
                <w:rFonts w:ascii="Times New Roman" w:eastAsia="Times New Roman" w:hAnsi="Times New Roman"/>
                <w:sz w:val="24"/>
                <w:szCs w:val="24"/>
                <w:lang w:val="en-US"/>
              </w:rPr>
              <w:t>í</w:t>
            </w:r>
            <w:r w:rsidR="00726D6E" w:rsidRPr="00060223">
              <w:rPr>
                <w:rFonts w:ascii="Times New Roman" w:eastAsia="Times New Roman" w:hAnsi="Times New Roman"/>
                <w:sz w:val="24"/>
                <w:szCs w:val="24"/>
                <w:lang w:val="en-US"/>
              </w:rPr>
              <w:t>nez, 2013)</w:t>
            </w:r>
            <w:r w:rsidR="009C6471" w:rsidRPr="00060223">
              <w:rPr>
                <w:rFonts w:ascii="Times New Roman" w:eastAsia="Times New Roman" w:hAnsi="Times New Roman"/>
                <w:sz w:val="24"/>
                <w:szCs w:val="24"/>
                <w:lang w:val="en-US"/>
              </w:rPr>
              <w:t xml:space="preserve">. </w:t>
            </w:r>
            <w:r w:rsidR="001046EC" w:rsidRPr="00060223">
              <w:rPr>
                <w:rFonts w:ascii="Times New Roman" w:eastAsia="Times New Roman" w:hAnsi="Times New Roman"/>
                <w:sz w:val="24"/>
                <w:szCs w:val="24"/>
                <w:lang w:val="en-US"/>
              </w:rPr>
              <w:t>A</w:t>
            </w:r>
            <w:r w:rsidR="004A6BF7" w:rsidRPr="00060223">
              <w:rPr>
                <w:rFonts w:ascii="Times New Roman" w:eastAsia="Times New Roman" w:hAnsi="Times New Roman"/>
                <w:sz w:val="24"/>
                <w:szCs w:val="24"/>
                <w:lang w:val="en-US"/>
              </w:rPr>
              <w:t>lthough the use of other social media was discarded,</w:t>
            </w:r>
            <w:r w:rsidR="003D2AFD" w:rsidRPr="00060223" w:rsidDel="003D2AFD">
              <w:rPr>
                <w:rFonts w:ascii="Times New Roman" w:eastAsia="Times New Roman" w:hAnsi="Times New Roman"/>
                <w:sz w:val="24"/>
                <w:szCs w:val="24"/>
                <w:lang w:val="en-US"/>
              </w:rPr>
              <w:t xml:space="preserve"> </w:t>
            </w:r>
            <w:r w:rsidR="004A6BF7" w:rsidRPr="00060223">
              <w:rPr>
                <w:rFonts w:ascii="Times New Roman" w:eastAsia="Times New Roman" w:hAnsi="Times New Roman"/>
                <w:sz w:val="24"/>
                <w:szCs w:val="24"/>
                <w:lang w:val="en-US"/>
              </w:rPr>
              <w:t xml:space="preserve">Twitter served to denounce the economic situation, make calls for popular </w:t>
            </w:r>
            <w:r w:rsidR="00060223" w:rsidRPr="00060223">
              <w:rPr>
                <w:rFonts w:ascii="Times New Roman" w:eastAsia="Times New Roman" w:hAnsi="Times New Roman"/>
                <w:sz w:val="24"/>
                <w:szCs w:val="24"/>
                <w:lang w:val="en-US"/>
              </w:rPr>
              <w:t>demonstrations, and</w:t>
            </w:r>
            <w:r w:rsidR="001046EC" w:rsidRPr="00060223">
              <w:rPr>
                <w:rFonts w:ascii="Times New Roman" w:eastAsia="Times New Roman" w:hAnsi="Times New Roman"/>
                <w:sz w:val="24"/>
                <w:szCs w:val="24"/>
                <w:lang w:val="en-US"/>
              </w:rPr>
              <w:t xml:space="preserve"> </w:t>
            </w:r>
            <w:r w:rsidR="004A6BF7" w:rsidRPr="00060223">
              <w:rPr>
                <w:rFonts w:ascii="Times New Roman" w:eastAsia="Times New Roman" w:hAnsi="Times New Roman"/>
                <w:sz w:val="24"/>
                <w:szCs w:val="24"/>
                <w:lang w:val="en-US"/>
              </w:rPr>
              <w:t xml:space="preserve">extend the slogans and include proposals to improve the </w:t>
            </w:r>
            <w:r w:rsidR="00825420" w:rsidRPr="00060223">
              <w:rPr>
                <w:rFonts w:ascii="Times New Roman" w:eastAsia="Times New Roman" w:hAnsi="Times New Roman"/>
                <w:sz w:val="24"/>
                <w:szCs w:val="24"/>
                <w:lang w:val="en-US"/>
              </w:rPr>
              <w:t xml:space="preserve">economic </w:t>
            </w:r>
            <w:r w:rsidR="004A6BF7" w:rsidRPr="00060223">
              <w:rPr>
                <w:rFonts w:ascii="Times New Roman" w:eastAsia="Times New Roman" w:hAnsi="Times New Roman"/>
                <w:sz w:val="24"/>
                <w:szCs w:val="24"/>
                <w:lang w:val="en-US"/>
              </w:rPr>
              <w:t>situation</w:t>
            </w:r>
            <w:r w:rsidR="001046EC" w:rsidRPr="00060223">
              <w:rPr>
                <w:rFonts w:ascii="Times New Roman" w:eastAsia="Times New Roman" w:hAnsi="Times New Roman"/>
                <w:sz w:val="24"/>
                <w:szCs w:val="24"/>
                <w:lang w:val="en-US"/>
              </w:rPr>
              <w:t xml:space="preserve"> (</w:t>
            </w:r>
            <w:r w:rsidR="004A6BF7" w:rsidRPr="00060223">
              <w:rPr>
                <w:rFonts w:ascii="Times New Roman" w:eastAsia="Times New Roman" w:hAnsi="Times New Roman"/>
                <w:sz w:val="24"/>
                <w:szCs w:val="24"/>
                <w:lang w:val="en-US"/>
              </w:rPr>
              <w:t>Hern</w:t>
            </w:r>
            <w:r w:rsidR="000839A7" w:rsidRPr="00060223">
              <w:rPr>
                <w:rFonts w:ascii="Times New Roman" w:eastAsia="Times New Roman" w:hAnsi="Times New Roman"/>
                <w:sz w:val="24"/>
                <w:szCs w:val="24"/>
                <w:lang w:val="en-US"/>
              </w:rPr>
              <w:t>á</w:t>
            </w:r>
            <w:r w:rsidR="004A6BF7" w:rsidRPr="00060223">
              <w:rPr>
                <w:rFonts w:ascii="Times New Roman" w:eastAsia="Times New Roman" w:hAnsi="Times New Roman"/>
                <w:sz w:val="24"/>
                <w:szCs w:val="24"/>
                <w:lang w:val="en-US"/>
              </w:rPr>
              <w:t>ndez, Roble</w:t>
            </w:r>
            <w:r w:rsidR="00825420" w:rsidRPr="00060223">
              <w:rPr>
                <w:rFonts w:ascii="Times New Roman" w:eastAsia="Times New Roman" w:hAnsi="Times New Roman"/>
                <w:sz w:val="24"/>
                <w:szCs w:val="24"/>
                <w:lang w:val="en-US"/>
              </w:rPr>
              <w:t>, &amp;</w:t>
            </w:r>
            <w:r w:rsidR="004A6BF7" w:rsidRPr="00060223">
              <w:rPr>
                <w:rFonts w:ascii="Times New Roman" w:eastAsia="Times New Roman" w:hAnsi="Times New Roman"/>
                <w:sz w:val="24"/>
                <w:szCs w:val="24"/>
                <w:lang w:val="en-US"/>
              </w:rPr>
              <w:t xml:space="preserve"> Mart</w:t>
            </w:r>
            <w:r w:rsidR="000839A7" w:rsidRPr="00060223">
              <w:rPr>
                <w:rFonts w:ascii="Times New Roman" w:eastAsia="Times New Roman" w:hAnsi="Times New Roman"/>
                <w:sz w:val="24"/>
                <w:szCs w:val="24"/>
                <w:lang w:val="en-US"/>
              </w:rPr>
              <w:t>í</w:t>
            </w:r>
            <w:r w:rsidR="004A6BF7" w:rsidRPr="00060223">
              <w:rPr>
                <w:rFonts w:ascii="Times New Roman" w:eastAsia="Times New Roman" w:hAnsi="Times New Roman"/>
                <w:sz w:val="24"/>
                <w:szCs w:val="24"/>
                <w:lang w:val="en-US"/>
              </w:rPr>
              <w:t>nez</w:t>
            </w:r>
            <w:r w:rsidR="001046EC" w:rsidRPr="00060223">
              <w:rPr>
                <w:rFonts w:ascii="Times New Roman" w:eastAsia="Times New Roman" w:hAnsi="Times New Roman"/>
                <w:sz w:val="24"/>
                <w:szCs w:val="24"/>
                <w:lang w:val="en-US"/>
              </w:rPr>
              <w:t xml:space="preserve">, </w:t>
            </w:r>
            <w:r w:rsidR="004A6BF7" w:rsidRPr="00060223">
              <w:rPr>
                <w:rFonts w:ascii="Times New Roman" w:eastAsia="Times New Roman" w:hAnsi="Times New Roman"/>
                <w:sz w:val="24"/>
                <w:szCs w:val="24"/>
                <w:lang w:val="en-US"/>
              </w:rPr>
              <w:t xml:space="preserve">2013). Twitter became a vital tool to support the movement. </w:t>
            </w:r>
          </w:p>
        </w:tc>
      </w:tr>
    </w:tbl>
    <w:p w14:paraId="23EBA715" w14:textId="77777777" w:rsidR="00C55AD9" w:rsidRPr="00060223" w:rsidRDefault="00C55AD9"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p>
    <w:p w14:paraId="2275836F" w14:textId="77AB3384" w:rsidR="00EA703C" w:rsidRPr="00060223" w:rsidRDefault="00825420"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Social justice movements––</w:t>
      </w:r>
      <w:r w:rsidR="00C26D24" w:rsidRPr="00060223">
        <w:rPr>
          <w:rFonts w:ascii="Times New Roman" w:eastAsia="Times New Roman" w:hAnsi="Times New Roman"/>
          <w:sz w:val="24"/>
          <w:szCs w:val="24"/>
          <w:lang w:val="en-US"/>
        </w:rPr>
        <w:t>outside</w:t>
      </w:r>
      <w:r w:rsidR="005301AF" w:rsidRPr="00060223">
        <w:rPr>
          <w:rFonts w:ascii="Times New Roman" w:eastAsia="Times New Roman" w:hAnsi="Times New Roman"/>
          <w:sz w:val="24"/>
          <w:szCs w:val="24"/>
          <w:lang w:val="en-US"/>
        </w:rPr>
        <w:t xml:space="preserve"> more traditional politics </w:t>
      </w:r>
      <w:r w:rsidR="00EE407D" w:rsidRPr="00060223">
        <w:rPr>
          <w:rFonts w:ascii="Times New Roman" w:eastAsia="Times New Roman" w:hAnsi="Times New Roman"/>
          <w:sz w:val="24"/>
          <w:szCs w:val="24"/>
          <w:lang w:val="en-US"/>
        </w:rPr>
        <w:t>channeled by political</w:t>
      </w:r>
      <w:r w:rsidR="005301AF" w:rsidRPr="00060223">
        <w:rPr>
          <w:rFonts w:ascii="Times New Roman" w:eastAsia="Times New Roman" w:hAnsi="Times New Roman"/>
          <w:sz w:val="24"/>
          <w:szCs w:val="24"/>
          <w:lang w:val="en-US"/>
        </w:rPr>
        <w:t xml:space="preserve"> </w:t>
      </w:r>
      <w:r w:rsidR="00C26D24" w:rsidRPr="00060223">
        <w:rPr>
          <w:rFonts w:ascii="Times New Roman" w:eastAsia="Times New Roman" w:hAnsi="Times New Roman"/>
          <w:sz w:val="24"/>
          <w:szCs w:val="24"/>
          <w:lang w:val="en-US"/>
        </w:rPr>
        <w:t xml:space="preserve">players </w:t>
      </w:r>
      <w:r w:rsidR="00EE407D" w:rsidRPr="00060223">
        <w:rPr>
          <w:rFonts w:ascii="Times New Roman" w:eastAsia="Times New Roman" w:hAnsi="Times New Roman"/>
          <w:sz w:val="24"/>
          <w:szCs w:val="24"/>
          <w:lang w:val="en-US"/>
        </w:rPr>
        <w:t xml:space="preserve">and </w:t>
      </w:r>
      <w:r w:rsidR="00C26D24" w:rsidRPr="00060223">
        <w:rPr>
          <w:rFonts w:ascii="Times New Roman" w:eastAsia="Times New Roman" w:hAnsi="Times New Roman"/>
          <w:sz w:val="24"/>
          <w:szCs w:val="24"/>
          <w:lang w:val="en-US"/>
        </w:rPr>
        <w:t>union representatives</w:t>
      </w:r>
      <w:r w:rsidRPr="00060223">
        <w:rPr>
          <w:rFonts w:ascii="Times New Roman" w:eastAsia="Times New Roman" w:hAnsi="Times New Roman"/>
          <w:sz w:val="24"/>
          <w:szCs w:val="24"/>
          <w:lang w:val="en-US"/>
        </w:rPr>
        <w:t>––</w:t>
      </w:r>
      <w:r w:rsidR="00EE407D" w:rsidRPr="00060223">
        <w:rPr>
          <w:rFonts w:ascii="Times New Roman" w:eastAsia="Times New Roman" w:hAnsi="Times New Roman"/>
          <w:sz w:val="24"/>
          <w:szCs w:val="24"/>
          <w:lang w:val="en-US"/>
        </w:rPr>
        <w:t xml:space="preserve">have grown among </w:t>
      </w:r>
      <w:r w:rsidRPr="00060223">
        <w:rPr>
          <w:rFonts w:ascii="Times New Roman" w:eastAsia="Times New Roman" w:hAnsi="Times New Roman"/>
          <w:sz w:val="24"/>
          <w:szCs w:val="24"/>
          <w:lang w:val="en-US"/>
        </w:rPr>
        <w:t xml:space="preserve">the </w:t>
      </w:r>
      <w:r w:rsidR="00413B75" w:rsidRPr="00060223">
        <w:rPr>
          <w:rFonts w:ascii="Times New Roman" w:eastAsia="Times New Roman" w:hAnsi="Times New Roman"/>
          <w:sz w:val="24"/>
          <w:szCs w:val="24"/>
          <w:lang w:val="en-US"/>
        </w:rPr>
        <w:t>youth</w:t>
      </w:r>
      <w:r w:rsidRPr="00060223">
        <w:rPr>
          <w:rFonts w:ascii="Times New Roman" w:eastAsia="Times New Roman" w:hAnsi="Times New Roman"/>
          <w:sz w:val="24"/>
          <w:szCs w:val="24"/>
          <w:lang w:val="en-US"/>
        </w:rPr>
        <w:t xml:space="preserve">, who </w:t>
      </w:r>
      <w:r w:rsidR="00EA703C" w:rsidRPr="00060223">
        <w:rPr>
          <w:rFonts w:ascii="Times New Roman" w:eastAsia="Times New Roman" w:hAnsi="Times New Roman"/>
          <w:sz w:val="24"/>
          <w:szCs w:val="24"/>
          <w:lang w:val="en-US"/>
        </w:rPr>
        <w:t>have</w:t>
      </w:r>
      <w:r w:rsidR="00EE407D" w:rsidRPr="00060223">
        <w:rPr>
          <w:rFonts w:ascii="Times New Roman" w:eastAsia="Times New Roman" w:hAnsi="Times New Roman"/>
          <w:sz w:val="24"/>
          <w:szCs w:val="24"/>
          <w:lang w:val="en-US"/>
        </w:rPr>
        <w:t xml:space="preserve"> greater participation in social volunteering and s</w:t>
      </w:r>
      <w:r w:rsidR="005301AF" w:rsidRPr="00060223">
        <w:rPr>
          <w:rFonts w:ascii="Times New Roman" w:eastAsia="Times New Roman" w:hAnsi="Times New Roman"/>
          <w:sz w:val="24"/>
          <w:szCs w:val="24"/>
          <w:lang w:val="en-US"/>
        </w:rPr>
        <w:t xml:space="preserve">pecific local actions than </w:t>
      </w:r>
      <w:r w:rsidR="00EE407D" w:rsidRPr="00060223">
        <w:rPr>
          <w:rFonts w:ascii="Times New Roman" w:eastAsia="Times New Roman" w:hAnsi="Times New Roman"/>
          <w:sz w:val="24"/>
          <w:szCs w:val="24"/>
          <w:lang w:val="en-US"/>
        </w:rPr>
        <w:t>in conventional politics</w:t>
      </w:r>
      <w:r w:rsidR="001046EC" w:rsidRPr="00060223">
        <w:rPr>
          <w:rFonts w:ascii="Times New Roman" w:eastAsia="Times New Roman" w:hAnsi="Times New Roman"/>
          <w:sz w:val="24"/>
          <w:szCs w:val="24"/>
          <w:lang w:val="en-US"/>
        </w:rPr>
        <w:t xml:space="preserve"> (Mart</w:t>
      </w:r>
      <w:r w:rsidRPr="00060223">
        <w:rPr>
          <w:rFonts w:ascii="Times New Roman" w:eastAsia="Times New Roman" w:hAnsi="Times New Roman"/>
          <w:sz w:val="24"/>
          <w:szCs w:val="24"/>
          <w:lang w:val="en-US"/>
        </w:rPr>
        <w:t>í</w:t>
      </w:r>
      <w:r w:rsidR="001046EC" w:rsidRPr="00060223">
        <w:rPr>
          <w:rFonts w:ascii="Times New Roman" w:eastAsia="Times New Roman" w:hAnsi="Times New Roman"/>
          <w:sz w:val="24"/>
          <w:szCs w:val="24"/>
          <w:lang w:val="en-US"/>
        </w:rPr>
        <w:t>nez, Silva</w:t>
      </w:r>
      <w:r w:rsidR="003E6206" w:rsidRPr="00060223">
        <w:rPr>
          <w:rFonts w:ascii="Times New Roman" w:eastAsia="Times New Roman" w:hAnsi="Times New Roman"/>
          <w:sz w:val="24"/>
          <w:szCs w:val="24"/>
          <w:lang w:val="en-US"/>
        </w:rPr>
        <w:t>, &amp;</w:t>
      </w:r>
      <w:r w:rsidR="001046EC" w:rsidRPr="00060223">
        <w:rPr>
          <w:rFonts w:ascii="Times New Roman" w:eastAsia="Times New Roman" w:hAnsi="Times New Roman"/>
          <w:sz w:val="24"/>
          <w:szCs w:val="24"/>
          <w:lang w:val="en-US"/>
        </w:rPr>
        <w:t xml:space="preserve"> Hern</w:t>
      </w:r>
      <w:r w:rsidRPr="00060223">
        <w:rPr>
          <w:rFonts w:ascii="Times New Roman" w:eastAsia="Times New Roman" w:hAnsi="Times New Roman"/>
          <w:sz w:val="24"/>
          <w:szCs w:val="24"/>
          <w:lang w:val="en-US"/>
        </w:rPr>
        <w:t>á</w:t>
      </w:r>
      <w:r w:rsidR="001046EC" w:rsidRPr="00060223">
        <w:rPr>
          <w:rFonts w:ascii="Times New Roman" w:eastAsia="Times New Roman" w:hAnsi="Times New Roman"/>
          <w:sz w:val="24"/>
          <w:szCs w:val="24"/>
          <w:lang w:val="en-US"/>
        </w:rPr>
        <w:t>ndez, 2010)</w:t>
      </w:r>
      <w:r w:rsidR="00EE407D" w:rsidRPr="00060223">
        <w:rPr>
          <w:rFonts w:ascii="Times New Roman" w:eastAsia="Times New Roman" w:hAnsi="Times New Roman"/>
          <w:sz w:val="24"/>
          <w:szCs w:val="24"/>
          <w:lang w:val="en-US"/>
        </w:rPr>
        <w:t>.</w:t>
      </w:r>
    </w:p>
    <w:p w14:paraId="3697B9E6" w14:textId="77777777" w:rsidR="00870333" w:rsidRPr="00060223" w:rsidRDefault="00A26427"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ab/>
      </w:r>
    </w:p>
    <w:p w14:paraId="113FF2A6" w14:textId="4A7C34A3" w:rsidR="00286F92" w:rsidRPr="00060223" w:rsidRDefault="005301AF"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If the crisis has brought </w:t>
      </w:r>
      <w:r w:rsidR="00825420" w:rsidRPr="00060223">
        <w:rPr>
          <w:rFonts w:ascii="Times New Roman" w:eastAsia="Times New Roman" w:hAnsi="Times New Roman"/>
          <w:sz w:val="24"/>
          <w:szCs w:val="24"/>
          <w:lang w:val="en-US"/>
        </w:rPr>
        <w:t>anything</w:t>
      </w:r>
      <w:r w:rsidRPr="00060223">
        <w:rPr>
          <w:rFonts w:ascii="Times New Roman" w:eastAsia="Times New Roman" w:hAnsi="Times New Roman"/>
          <w:sz w:val="24"/>
          <w:szCs w:val="24"/>
          <w:lang w:val="en-US"/>
        </w:rPr>
        <w:t xml:space="preserve">, </w:t>
      </w:r>
      <w:r w:rsidR="00413B75" w:rsidRPr="00060223">
        <w:rPr>
          <w:rFonts w:ascii="Times New Roman" w:eastAsia="Times New Roman" w:hAnsi="Times New Roman"/>
          <w:sz w:val="24"/>
          <w:szCs w:val="24"/>
          <w:lang w:val="en-US"/>
        </w:rPr>
        <w:t xml:space="preserve">it </w:t>
      </w:r>
      <w:r w:rsidRPr="00060223">
        <w:rPr>
          <w:rFonts w:ascii="Times New Roman" w:eastAsia="Times New Roman" w:hAnsi="Times New Roman"/>
          <w:sz w:val="24"/>
          <w:szCs w:val="24"/>
          <w:lang w:val="en-US"/>
        </w:rPr>
        <w:t>is the discredit</w:t>
      </w:r>
      <w:r w:rsidR="00413B75" w:rsidRPr="00060223">
        <w:rPr>
          <w:rFonts w:ascii="Times New Roman" w:eastAsia="Times New Roman" w:hAnsi="Times New Roman"/>
          <w:sz w:val="24"/>
          <w:szCs w:val="24"/>
          <w:lang w:val="en-US"/>
        </w:rPr>
        <w:t>ing</w:t>
      </w:r>
      <w:r w:rsidRPr="00060223">
        <w:rPr>
          <w:rFonts w:ascii="Times New Roman" w:eastAsia="Times New Roman" w:hAnsi="Times New Roman"/>
          <w:sz w:val="24"/>
          <w:szCs w:val="24"/>
          <w:lang w:val="en-US"/>
        </w:rPr>
        <w:t xml:space="preserve"> of political </w:t>
      </w:r>
      <w:r w:rsidR="00A26427" w:rsidRPr="00060223">
        <w:rPr>
          <w:rFonts w:ascii="Times New Roman" w:eastAsia="Times New Roman" w:hAnsi="Times New Roman"/>
          <w:sz w:val="24"/>
          <w:szCs w:val="24"/>
          <w:lang w:val="en-US"/>
        </w:rPr>
        <w:t>leaders</w:t>
      </w:r>
      <w:r w:rsidR="00825420"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and with it,</w:t>
      </w:r>
      <w:r w:rsidR="00B6646C" w:rsidRPr="00060223">
        <w:rPr>
          <w:rFonts w:ascii="Times New Roman" w:eastAsia="Times New Roman" w:hAnsi="Times New Roman"/>
          <w:sz w:val="24"/>
          <w:szCs w:val="24"/>
          <w:lang w:val="en-US"/>
        </w:rPr>
        <w:t xml:space="preserve"> </w:t>
      </w:r>
      <w:r w:rsidR="00A26427" w:rsidRPr="00060223">
        <w:rPr>
          <w:rFonts w:ascii="Times New Roman" w:eastAsia="Times New Roman" w:hAnsi="Times New Roman"/>
          <w:sz w:val="24"/>
          <w:szCs w:val="24"/>
          <w:lang w:val="en-US"/>
        </w:rPr>
        <w:t>mistrust</w:t>
      </w:r>
      <w:r w:rsidR="00B6646C" w:rsidRPr="00060223">
        <w:rPr>
          <w:rFonts w:ascii="Times New Roman" w:eastAsia="Times New Roman" w:hAnsi="Times New Roman"/>
          <w:sz w:val="24"/>
          <w:szCs w:val="24"/>
          <w:lang w:val="en-US"/>
        </w:rPr>
        <w:t xml:space="preserve"> </w:t>
      </w:r>
      <w:r w:rsidR="00C26D24" w:rsidRPr="00060223">
        <w:rPr>
          <w:rFonts w:ascii="Times New Roman" w:eastAsia="Times New Roman" w:hAnsi="Times New Roman"/>
          <w:sz w:val="24"/>
          <w:szCs w:val="24"/>
          <w:lang w:val="en-US"/>
        </w:rPr>
        <w:t>in</w:t>
      </w:r>
      <w:r w:rsidRPr="00060223">
        <w:rPr>
          <w:rFonts w:ascii="Times New Roman" w:eastAsia="Times New Roman" w:hAnsi="Times New Roman"/>
          <w:sz w:val="24"/>
          <w:szCs w:val="24"/>
          <w:lang w:val="en-US"/>
        </w:rPr>
        <w:t xml:space="preserve"> political mediation (</w:t>
      </w:r>
      <w:r w:rsidR="00B6646C" w:rsidRPr="00060223">
        <w:rPr>
          <w:rFonts w:ascii="Times New Roman" w:eastAsia="Times New Roman" w:hAnsi="Times New Roman"/>
          <w:sz w:val="24"/>
          <w:szCs w:val="24"/>
          <w:lang w:val="en-US"/>
        </w:rPr>
        <w:t>Reina</w:t>
      </w:r>
      <w:r w:rsidRPr="00060223">
        <w:rPr>
          <w:rFonts w:ascii="Times New Roman" w:eastAsia="Times New Roman" w:hAnsi="Times New Roman"/>
          <w:sz w:val="24"/>
          <w:szCs w:val="24"/>
          <w:lang w:val="en-US"/>
        </w:rPr>
        <w:t xml:space="preserve">, 2012). </w:t>
      </w:r>
      <w:r w:rsidR="00825420" w:rsidRPr="00060223">
        <w:rPr>
          <w:rFonts w:ascii="Times New Roman" w:eastAsia="Times New Roman" w:hAnsi="Times New Roman"/>
          <w:sz w:val="24"/>
          <w:szCs w:val="24"/>
          <w:lang w:val="en-US"/>
        </w:rPr>
        <w:t>T</w:t>
      </w:r>
      <w:r w:rsidR="00817A14" w:rsidRPr="00060223">
        <w:rPr>
          <w:rFonts w:ascii="Times New Roman" w:eastAsia="Times New Roman" w:hAnsi="Times New Roman"/>
          <w:sz w:val="24"/>
          <w:szCs w:val="24"/>
          <w:lang w:val="en-US"/>
        </w:rPr>
        <w:t xml:space="preserve">he </w:t>
      </w:r>
      <w:r w:rsidRPr="00060223">
        <w:rPr>
          <w:rFonts w:ascii="Times New Roman" w:eastAsia="Times New Roman" w:hAnsi="Times New Roman"/>
          <w:sz w:val="24"/>
          <w:szCs w:val="24"/>
          <w:lang w:val="en-US"/>
        </w:rPr>
        <w:t>crisis of faith</w:t>
      </w:r>
      <w:r w:rsidR="00C26D24" w:rsidRPr="00060223">
        <w:rPr>
          <w:rFonts w:ascii="Times New Roman" w:eastAsia="Times New Roman" w:hAnsi="Times New Roman"/>
          <w:sz w:val="24"/>
          <w:szCs w:val="24"/>
          <w:lang w:val="en-US"/>
        </w:rPr>
        <w:t xml:space="preserve"> observed</w:t>
      </w:r>
      <w:r w:rsidR="00B6646C"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 xml:space="preserve">in </w:t>
      </w:r>
      <w:r w:rsidR="00C26D24" w:rsidRPr="00060223">
        <w:rPr>
          <w:rFonts w:ascii="Times New Roman" w:eastAsia="Times New Roman" w:hAnsi="Times New Roman"/>
          <w:sz w:val="24"/>
          <w:szCs w:val="24"/>
          <w:lang w:val="en-US"/>
        </w:rPr>
        <w:t xml:space="preserve">the </w:t>
      </w:r>
      <w:r w:rsidR="00B6646C" w:rsidRPr="00060223">
        <w:rPr>
          <w:rFonts w:ascii="Times New Roman" w:eastAsia="Times New Roman" w:hAnsi="Times New Roman"/>
          <w:sz w:val="24"/>
          <w:szCs w:val="24"/>
          <w:lang w:val="en-US"/>
        </w:rPr>
        <w:t>main</w:t>
      </w:r>
      <w:r w:rsidRPr="00060223">
        <w:rPr>
          <w:rFonts w:ascii="Times New Roman" w:eastAsia="Times New Roman" w:hAnsi="Times New Roman"/>
          <w:sz w:val="24"/>
          <w:szCs w:val="24"/>
          <w:lang w:val="en-US"/>
        </w:rPr>
        <w:t xml:space="preserve"> political parties and </w:t>
      </w:r>
      <w:r w:rsidR="00B6646C" w:rsidRPr="00060223">
        <w:rPr>
          <w:rFonts w:ascii="Times New Roman" w:eastAsia="Times New Roman" w:hAnsi="Times New Roman"/>
          <w:sz w:val="24"/>
          <w:szCs w:val="24"/>
          <w:lang w:val="en-US"/>
        </w:rPr>
        <w:t xml:space="preserve">in </w:t>
      </w:r>
      <w:r w:rsidRPr="00060223">
        <w:rPr>
          <w:rFonts w:ascii="Times New Roman" w:eastAsia="Times New Roman" w:hAnsi="Times New Roman"/>
          <w:sz w:val="24"/>
          <w:szCs w:val="24"/>
          <w:lang w:val="en-US"/>
        </w:rPr>
        <w:t xml:space="preserve">politics </w:t>
      </w:r>
      <w:r w:rsidR="002E71E0" w:rsidRPr="00060223">
        <w:rPr>
          <w:rFonts w:ascii="Times New Roman" w:eastAsia="Times New Roman" w:hAnsi="Times New Roman"/>
          <w:sz w:val="24"/>
          <w:szCs w:val="24"/>
          <w:lang w:val="en-US"/>
        </w:rPr>
        <w:t xml:space="preserve">in general </w:t>
      </w:r>
      <w:r w:rsidRPr="00060223">
        <w:rPr>
          <w:rFonts w:ascii="Times New Roman" w:eastAsia="Times New Roman" w:hAnsi="Times New Roman"/>
          <w:sz w:val="24"/>
          <w:szCs w:val="24"/>
          <w:lang w:val="en-US"/>
        </w:rPr>
        <w:t>has affected</w:t>
      </w:r>
      <w:r w:rsidR="00B6646C" w:rsidRPr="00060223">
        <w:rPr>
          <w:rFonts w:ascii="Times New Roman" w:eastAsia="Times New Roman" w:hAnsi="Times New Roman"/>
          <w:sz w:val="24"/>
          <w:szCs w:val="24"/>
          <w:lang w:val="en-US"/>
        </w:rPr>
        <w:t xml:space="preserve"> almost all </w:t>
      </w:r>
      <w:r w:rsidR="002E71E0" w:rsidRPr="00060223">
        <w:rPr>
          <w:rFonts w:ascii="Times New Roman" w:eastAsia="Times New Roman" w:hAnsi="Times New Roman"/>
          <w:sz w:val="24"/>
          <w:szCs w:val="24"/>
          <w:lang w:val="en-US"/>
        </w:rPr>
        <w:t xml:space="preserve">Western </w:t>
      </w:r>
      <w:r w:rsidR="00B6646C" w:rsidRPr="00060223">
        <w:rPr>
          <w:rFonts w:ascii="Times New Roman" w:eastAsia="Times New Roman" w:hAnsi="Times New Roman"/>
          <w:sz w:val="24"/>
          <w:szCs w:val="24"/>
          <w:lang w:val="en-US"/>
        </w:rPr>
        <w:t>countries</w:t>
      </w:r>
      <w:r w:rsidRPr="00060223">
        <w:rPr>
          <w:rFonts w:ascii="Times New Roman" w:eastAsia="Times New Roman" w:hAnsi="Times New Roman"/>
          <w:sz w:val="24"/>
          <w:szCs w:val="24"/>
          <w:lang w:val="en-US"/>
        </w:rPr>
        <w:t xml:space="preserve">. In </w:t>
      </w:r>
      <w:r w:rsidR="00C26D24" w:rsidRPr="00060223">
        <w:rPr>
          <w:rFonts w:ascii="Times New Roman" w:eastAsia="Times New Roman" w:hAnsi="Times New Roman"/>
          <w:sz w:val="24"/>
          <w:szCs w:val="24"/>
          <w:lang w:val="en-US"/>
        </w:rPr>
        <w:t>Spain</w:t>
      </w:r>
      <w:r w:rsidR="00B6646C" w:rsidRPr="00060223">
        <w:rPr>
          <w:rFonts w:ascii="Times New Roman" w:eastAsia="Times New Roman" w:hAnsi="Times New Roman"/>
          <w:sz w:val="24"/>
          <w:szCs w:val="24"/>
          <w:lang w:val="en-US"/>
        </w:rPr>
        <w:t xml:space="preserve">, as the book </w:t>
      </w:r>
      <w:r w:rsidR="00B6646C" w:rsidRPr="00060223">
        <w:rPr>
          <w:rFonts w:ascii="Times New Roman" w:eastAsia="Times New Roman" w:hAnsi="Times New Roman"/>
          <w:i/>
          <w:sz w:val="24"/>
          <w:szCs w:val="24"/>
          <w:lang w:val="en-US"/>
        </w:rPr>
        <w:t>La Urna Rota</w:t>
      </w:r>
      <w:r w:rsidR="00B6646C" w:rsidRPr="00060223">
        <w:rPr>
          <w:rFonts w:ascii="Times New Roman" w:eastAsia="Times New Roman" w:hAnsi="Times New Roman"/>
          <w:sz w:val="24"/>
          <w:szCs w:val="24"/>
          <w:lang w:val="en-US"/>
        </w:rPr>
        <w:t xml:space="preserve"> (Galindo et al, 2014) explains, </w:t>
      </w:r>
      <w:r w:rsidRPr="00060223">
        <w:rPr>
          <w:rFonts w:ascii="Times New Roman" w:eastAsia="Times New Roman" w:hAnsi="Times New Roman"/>
          <w:sz w:val="24"/>
          <w:szCs w:val="24"/>
          <w:lang w:val="en-US"/>
        </w:rPr>
        <w:t xml:space="preserve">the arrival of the crisis, which also highlighted </w:t>
      </w:r>
      <w:r w:rsidR="00B6646C" w:rsidRPr="00060223">
        <w:rPr>
          <w:rFonts w:ascii="Times New Roman" w:eastAsia="Times New Roman" w:hAnsi="Times New Roman"/>
          <w:sz w:val="24"/>
          <w:szCs w:val="24"/>
          <w:lang w:val="en-US"/>
        </w:rPr>
        <w:t>cases</w:t>
      </w:r>
      <w:r w:rsidRPr="00060223">
        <w:rPr>
          <w:rFonts w:ascii="Times New Roman" w:eastAsia="Times New Roman" w:hAnsi="Times New Roman"/>
          <w:sz w:val="24"/>
          <w:szCs w:val="24"/>
          <w:lang w:val="en-US"/>
        </w:rPr>
        <w:t xml:space="preserve"> of corruption among </w:t>
      </w:r>
      <w:r w:rsidR="002E71E0" w:rsidRPr="00060223">
        <w:rPr>
          <w:rFonts w:ascii="Times New Roman" w:eastAsia="Times New Roman" w:hAnsi="Times New Roman"/>
          <w:sz w:val="24"/>
          <w:szCs w:val="24"/>
          <w:lang w:val="en-US"/>
        </w:rPr>
        <w:t>high-ranking officials</w:t>
      </w:r>
      <w:r w:rsidRPr="00060223">
        <w:rPr>
          <w:rFonts w:ascii="Times New Roman" w:eastAsia="Times New Roman" w:hAnsi="Times New Roman"/>
          <w:sz w:val="24"/>
          <w:szCs w:val="24"/>
          <w:lang w:val="en-US"/>
        </w:rPr>
        <w:t xml:space="preserve">, </w:t>
      </w:r>
      <w:r w:rsidR="00B6646C" w:rsidRPr="00060223">
        <w:rPr>
          <w:rFonts w:ascii="Times New Roman" w:eastAsia="Times New Roman" w:hAnsi="Times New Roman"/>
          <w:sz w:val="24"/>
          <w:szCs w:val="24"/>
          <w:lang w:val="en-US"/>
        </w:rPr>
        <w:t>encouraged</w:t>
      </w:r>
      <w:r w:rsidRPr="00060223">
        <w:rPr>
          <w:rFonts w:ascii="Times New Roman" w:eastAsia="Times New Roman" w:hAnsi="Times New Roman"/>
          <w:sz w:val="24"/>
          <w:szCs w:val="24"/>
          <w:lang w:val="en-US"/>
        </w:rPr>
        <w:t xml:space="preserve"> </w:t>
      </w:r>
      <w:r w:rsidR="00C26D24" w:rsidRPr="00060223">
        <w:rPr>
          <w:rFonts w:ascii="Times New Roman" w:eastAsia="Times New Roman" w:hAnsi="Times New Roman"/>
          <w:sz w:val="24"/>
          <w:szCs w:val="24"/>
          <w:lang w:val="en-US"/>
        </w:rPr>
        <w:t xml:space="preserve">citizens </w:t>
      </w:r>
      <w:r w:rsidR="00B6646C" w:rsidRPr="00060223">
        <w:rPr>
          <w:rFonts w:ascii="Times New Roman" w:eastAsia="Times New Roman" w:hAnsi="Times New Roman"/>
          <w:sz w:val="24"/>
          <w:szCs w:val="24"/>
          <w:lang w:val="en-US"/>
        </w:rPr>
        <w:t>to</w:t>
      </w:r>
      <w:r w:rsidRPr="00060223">
        <w:rPr>
          <w:rFonts w:ascii="Times New Roman" w:eastAsia="Times New Roman" w:hAnsi="Times New Roman"/>
          <w:sz w:val="24"/>
          <w:szCs w:val="24"/>
          <w:lang w:val="en-US"/>
        </w:rPr>
        <w:t xml:space="preserve"> </w:t>
      </w:r>
      <w:r w:rsidR="000839A7" w:rsidRPr="00060223">
        <w:rPr>
          <w:rFonts w:ascii="Times New Roman" w:eastAsia="Times New Roman" w:hAnsi="Times New Roman"/>
          <w:sz w:val="24"/>
          <w:szCs w:val="24"/>
          <w:lang w:val="en-US"/>
        </w:rPr>
        <w:t xml:space="preserve">blame </w:t>
      </w:r>
      <w:r w:rsidRPr="00060223">
        <w:rPr>
          <w:rFonts w:ascii="Times New Roman" w:eastAsia="Times New Roman" w:hAnsi="Times New Roman"/>
          <w:sz w:val="24"/>
          <w:szCs w:val="24"/>
          <w:lang w:val="en-US"/>
        </w:rPr>
        <w:t>politicians for the c</w:t>
      </w:r>
      <w:r w:rsidR="0081103F" w:rsidRPr="00060223">
        <w:rPr>
          <w:rFonts w:ascii="Times New Roman" w:eastAsia="Times New Roman" w:hAnsi="Times New Roman"/>
          <w:sz w:val="24"/>
          <w:szCs w:val="24"/>
          <w:lang w:val="en-US"/>
        </w:rPr>
        <w:t>risis</w:t>
      </w:r>
      <w:r w:rsidRPr="00060223">
        <w:rPr>
          <w:rFonts w:ascii="Times New Roman" w:eastAsia="Times New Roman" w:hAnsi="Times New Roman"/>
          <w:sz w:val="24"/>
          <w:szCs w:val="24"/>
          <w:lang w:val="en-US"/>
        </w:rPr>
        <w:t>.</w:t>
      </w:r>
      <w:r w:rsidR="008F1DBC" w:rsidRPr="00060223">
        <w:rPr>
          <w:rFonts w:ascii="Times New Roman" w:eastAsia="Times New Roman" w:hAnsi="Times New Roman"/>
          <w:sz w:val="24"/>
          <w:szCs w:val="24"/>
          <w:lang w:val="en-US"/>
        </w:rPr>
        <w:t xml:space="preserve"> According to the authors, it seems clear that after the spring of </w:t>
      </w:r>
      <w:r w:rsidR="00C26D24" w:rsidRPr="00060223">
        <w:rPr>
          <w:rFonts w:ascii="Times New Roman" w:eastAsia="Times New Roman" w:hAnsi="Times New Roman"/>
          <w:sz w:val="24"/>
          <w:szCs w:val="24"/>
          <w:lang w:val="en-US"/>
        </w:rPr>
        <w:t xml:space="preserve">the </w:t>
      </w:r>
      <w:r w:rsidR="008F1DBC" w:rsidRPr="00060223">
        <w:rPr>
          <w:rFonts w:ascii="Times New Roman" w:eastAsia="Times New Roman" w:hAnsi="Times New Roman"/>
          <w:sz w:val="24"/>
          <w:szCs w:val="24"/>
          <w:lang w:val="en-US"/>
        </w:rPr>
        <w:t>housing bubble come</w:t>
      </w:r>
      <w:r w:rsidR="0081103F" w:rsidRPr="00060223">
        <w:rPr>
          <w:rFonts w:ascii="Times New Roman" w:eastAsia="Times New Roman" w:hAnsi="Times New Roman"/>
          <w:sz w:val="24"/>
          <w:szCs w:val="24"/>
          <w:lang w:val="en-US"/>
        </w:rPr>
        <w:t>s</w:t>
      </w:r>
      <w:r w:rsidR="008F1DBC" w:rsidRPr="00060223">
        <w:rPr>
          <w:rFonts w:ascii="Times New Roman" w:eastAsia="Times New Roman" w:hAnsi="Times New Roman"/>
          <w:sz w:val="24"/>
          <w:szCs w:val="24"/>
          <w:lang w:val="en-US"/>
        </w:rPr>
        <w:t xml:space="preserve"> the winter of discontent. All of these</w:t>
      </w:r>
      <w:r w:rsidR="0081103F" w:rsidRPr="00060223">
        <w:rPr>
          <w:rFonts w:ascii="Times New Roman" w:eastAsia="Times New Roman" w:hAnsi="Times New Roman"/>
          <w:sz w:val="24"/>
          <w:szCs w:val="24"/>
          <w:lang w:val="en-US"/>
        </w:rPr>
        <w:t xml:space="preserve"> elements</w:t>
      </w:r>
      <w:r w:rsidR="008F1DBC" w:rsidRPr="00060223">
        <w:rPr>
          <w:rFonts w:ascii="Times New Roman" w:eastAsia="Times New Roman" w:hAnsi="Times New Roman"/>
          <w:sz w:val="24"/>
          <w:szCs w:val="24"/>
          <w:lang w:val="en-US"/>
        </w:rPr>
        <w:t xml:space="preserve">, or at least a substantial part, have caused a shift from </w:t>
      </w:r>
      <w:r w:rsidR="00A26427" w:rsidRPr="00060223">
        <w:rPr>
          <w:rFonts w:ascii="Times New Roman" w:eastAsia="Times New Roman" w:hAnsi="Times New Roman"/>
          <w:sz w:val="24"/>
          <w:szCs w:val="24"/>
          <w:lang w:val="en-US"/>
        </w:rPr>
        <w:t xml:space="preserve">national </w:t>
      </w:r>
      <w:r w:rsidR="008F1DBC" w:rsidRPr="00060223">
        <w:rPr>
          <w:rFonts w:ascii="Times New Roman" w:eastAsia="Times New Roman" w:hAnsi="Times New Roman"/>
          <w:sz w:val="24"/>
          <w:szCs w:val="24"/>
          <w:lang w:val="en-US"/>
        </w:rPr>
        <w:t xml:space="preserve">politics to </w:t>
      </w:r>
      <w:r w:rsidR="00A26427" w:rsidRPr="00060223">
        <w:rPr>
          <w:rFonts w:ascii="Times New Roman" w:eastAsia="Times New Roman" w:hAnsi="Times New Roman"/>
          <w:sz w:val="24"/>
          <w:szCs w:val="24"/>
          <w:lang w:val="en-US"/>
        </w:rPr>
        <w:t xml:space="preserve">local </w:t>
      </w:r>
      <w:r w:rsidR="008F1DBC" w:rsidRPr="00060223">
        <w:rPr>
          <w:rFonts w:ascii="Times New Roman" w:eastAsia="Times New Roman" w:hAnsi="Times New Roman"/>
          <w:sz w:val="24"/>
          <w:szCs w:val="24"/>
          <w:lang w:val="en-US"/>
        </w:rPr>
        <w:t>social action</w:t>
      </w:r>
      <w:r w:rsidR="00A26427" w:rsidRPr="00060223">
        <w:rPr>
          <w:rFonts w:ascii="Times New Roman" w:eastAsia="Times New Roman" w:hAnsi="Times New Roman"/>
          <w:sz w:val="24"/>
          <w:szCs w:val="24"/>
          <w:lang w:val="en-US"/>
        </w:rPr>
        <w:t>.</w:t>
      </w:r>
      <w:r w:rsidR="008F1DBC" w:rsidRPr="00060223">
        <w:rPr>
          <w:rFonts w:ascii="Times New Roman" w:eastAsia="Times New Roman" w:hAnsi="Times New Roman"/>
          <w:sz w:val="24"/>
          <w:szCs w:val="24"/>
          <w:lang w:val="en-US"/>
        </w:rPr>
        <w:t xml:space="preserve"> </w:t>
      </w:r>
      <w:r w:rsidR="002E71E0" w:rsidRPr="00060223">
        <w:rPr>
          <w:rFonts w:ascii="Times New Roman" w:eastAsia="Times New Roman" w:hAnsi="Times New Roman"/>
          <w:sz w:val="24"/>
          <w:szCs w:val="24"/>
          <w:lang w:val="en-US"/>
        </w:rPr>
        <w:t>These</w:t>
      </w:r>
      <w:r w:rsidR="008F1DBC" w:rsidRPr="00060223">
        <w:rPr>
          <w:rFonts w:ascii="Times New Roman" w:eastAsia="Times New Roman" w:hAnsi="Times New Roman"/>
          <w:sz w:val="24"/>
          <w:szCs w:val="24"/>
          <w:lang w:val="en-US"/>
        </w:rPr>
        <w:t xml:space="preserve"> </w:t>
      </w:r>
      <w:r w:rsidR="00A26427" w:rsidRPr="00060223">
        <w:rPr>
          <w:rFonts w:ascii="Times New Roman" w:eastAsia="Times New Roman" w:hAnsi="Times New Roman"/>
          <w:sz w:val="24"/>
          <w:szCs w:val="24"/>
          <w:lang w:val="en-US"/>
        </w:rPr>
        <w:t xml:space="preserve">social movements </w:t>
      </w:r>
      <w:r w:rsidR="008F1DBC" w:rsidRPr="00060223">
        <w:rPr>
          <w:rFonts w:ascii="Times New Roman" w:eastAsia="Times New Roman" w:hAnsi="Times New Roman"/>
          <w:sz w:val="24"/>
          <w:szCs w:val="24"/>
          <w:lang w:val="en-US"/>
        </w:rPr>
        <w:t>priorit</w:t>
      </w:r>
      <w:r w:rsidR="00A26427" w:rsidRPr="00060223">
        <w:rPr>
          <w:rFonts w:ascii="Times New Roman" w:eastAsia="Times New Roman" w:hAnsi="Times New Roman"/>
          <w:sz w:val="24"/>
          <w:szCs w:val="24"/>
          <w:lang w:val="en-US"/>
        </w:rPr>
        <w:t>ize</w:t>
      </w:r>
      <w:r w:rsidR="008F1DBC" w:rsidRPr="00060223">
        <w:rPr>
          <w:rFonts w:ascii="Times New Roman" w:eastAsia="Times New Roman" w:hAnsi="Times New Roman"/>
          <w:sz w:val="24"/>
          <w:szCs w:val="24"/>
          <w:lang w:val="en-US"/>
        </w:rPr>
        <w:t xml:space="preserve"> </w:t>
      </w:r>
      <w:r w:rsidR="002E71E0" w:rsidRPr="00060223">
        <w:rPr>
          <w:rFonts w:ascii="Times New Roman" w:eastAsia="Times New Roman" w:hAnsi="Times New Roman"/>
          <w:sz w:val="24"/>
          <w:szCs w:val="24"/>
          <w:lang w:val="en-US"/>
        </w:rPr>
        <w:t>targeted actions</w:t>
      </w:r>
      <w:r w:rsidR="008F1DBC" w:rsidRPr="00060223">
        <w:rPr>
          <w:rFonts w:ascii="Times New Roman" w:eastAsia="Times New Roman" w:hAnsi="Times New Roman"/>
          <w:sz w:val="24"/>
          <w:szCs w:val="24"/>
          <w:lang w:val="en-US"/>
        </w:rPr>
        <w:t xml:space="preserve"> that seek</w:t>
      </w:r>
      <w:r w:rsidR="00C26D24" w:rsidRPr="00060223">
        <w:rPr>
          <w:rFonts w:ascii="Times New Roman" w:eastAsia="Times New Roman" w:hAnsi="Times New Roman"/>
          <w:sz w:val="24"/>
          <w:szCs w:val="24"/>
          <w:lang w:val="en-US"/>
        </w:rPr>
        <w:t xml:space="preserve"> </w:t>
      </w:r>
      <w:r w:rsidR="008F1DBC" w:rsidRPr="00060223">
        <w:rPr>
          <w:rFonts w:ascii="Times New Roman" w:eastAsia="Times New Roman" w:hAnsi="Times New Roman"/>
          <w:sz w:val="24"/>
          <w:szCs w:val="24"/>
          <w:lang w:val="en-US"/>
        </w:rPr>
        <w:t xml:space="preserve">solutions in a </w:t>
      </w:r>
      <w:r w:rsidR="00A26427" w:rsidRPr="00060223">
        <w:rPr>
          <w:rFonts w:ascii="Times New Roman" w:eastAsia="Times New Roman" w:hAnsi="Times New Roman"/>
          <w:sz w:val="24"/>
          <w:szCs w:val="24"/>
          <w:lang w:val="en-US"/>
        </w:rPr>
        <w:t>specific region</w:t>
      </w:r>
      <w:r w:rsidR="008F1DBC" w:rsidRPr="00060223">
        <w:rPr>
          <w:rFonts w:ascii="Times New Roman" w:eastAsia="Times New Roman" w:hAnsi="Times New Roman"/>
          <w:sz w:val="24"/>
          <w:szCs w:val="24"/>
          <w:lang w:val="en-US"/>
        </w:rPr>
        <w:t xml:space="preserve">. </w:t>
      </w:r>
      <w:r w:rsidR="00BE659B" w:rsidRPr="00060223">
        <w:rPr>
          <w:rFonts w:ascii="Times New Roman" w:eastAsia="Times New Roman" w:hAnsi="Times New Roman"/>
          <w:sz w:val="24"/>
          <w:szCs w:val="24"/>
          <w:lang w:val="en-US"/>
        </w:rPr>
        <w:t>Activists find it</w:t>
      </w:r>
      <w:r w:rsidR="008F1DBC" w:rsidRPr="00060223">
        <w:rPr>
          <w:rFonts w:ascii="Times New Roman" w:eastAsia="Times New Roman" w:hAnsi="Times New Roman"/>
          <w:sz w:val="24"/>
          <w:szCs w:val="24"/>
          <w:lang w:val="en-US"/>
        </w:rPr>
        <w:t xml:space="preserve"> easier and more practical to fight against local injustice than against world hunger. </w:t>
      </w:r>
      <w:r w:rsidR="00BE659B" w:rsidRPr="00060223">
        <w:rPr>
          <w:rFonts w:ascii="Times New Roman" w:eastAsia="Times New Roman" w:hAnsi="Times New Roman"/>
          <w:sz w:val="24"/>
          <w:szCs w:val="24"/>
          <w:lang w:val="en-US"/>
        </w:rPr>
        <w:t>F</w:t>
      </w:r>
      <w:r w:rsidR="008F1DBC" w:rsidRPr="00060223">
        <w:rPr>
          <w:rFonts w:ascii="Times New Roman" w:eastAsia="Times New Roman" w:hAnsi="Times New Roman"/>
          <w:sz w:val="24"/>
          <w:szCs w:val="24"/>
          <w:lang w:val="en-US"/>
        </w:rPr>
        <w:t xml:space="preserve">or example, </w:t>
      </w:r>
      <w:r w:rsidR="00C26D24" w:rsidRPr="00060223">
        <w:rPr>
          <w:rFonts w:ascii="Times New Roman" w:eastAsia="Times New Roman" w:hAnsi="Times New Roman"/>
          <w:sz w:val="24"/>
          <w:szCs w:val="24"/>
          <w:lang w:val="en-US"/>
        </w:rPr>
        <w:t>the</w:t>
      </w:r>
      <w:r w:rsidR="008F1DBC" w:rsidRPr="00060223">
        <w:rPr>
          <w:rFonts w:ascii="Times New Roman" w:eastAsia="Times New Roman" w:hAnsi="Times New Roman"/>
          <w:sz w:val="24"/>
          <w:szCs w:val="24"/>
          <w:lang w:val="en-US"/>
        </w:rPr>
        <w:t xml:space="preserve"> </w:t>
      </w:r>
      <w:r w:rsidR="002470D2" w:rsidRPr="00060223">
        <w:rPr>
          <w:rFonts w:ascii="Times New Roman" w:eastAsia="Times New Roman" w:hAnsi="Times New Roman"/>
          <w:sz w:val="24"/>
          <w:szCs w:val="24"/>
          <w:lang w:val="en-US"/>
        </w:rPr>
        <w:t>Anti-</w:t>
      </w:r>
      <w:r w:rsidR="00BB5830" w:rsidRPr="00060223">
        <w:rPr>
          <w:rFonts w:ascii="Times New Roman" w:eastAsia="Times New Roman" w:hAnsi="Times New Roman"/>
          <w:sz w:val="24"/>
          <w:szCs w:val="24"/>
          <w:lang w:val="en-US"/>
        </w:rPr>
        <w:t xml:space="preserve">Eviction Platform </w:t>
      </w:r>
      <w:r w:rsidR="008F1DBC" w:rsidRPr="00060223">
        <w:rPr>
          <w:rFonts w:ascii="Times New Roman" w:eastAsia="Times New Roman" w:hAnsi="Times New Roman"/>
          <w:sz w:val="24"/>
          <w:szCs w:val="24"/>
          <w:lang w:val="en-US"/>
        </w:rPr>
        <w:t xml:space="preserve">has performed thousands of </w:t>
      </w:r>
      <w:r w:rsidR="002470D2" w:rsidRPr="00060223">
        <w:rPr>
          <w:rFonts w:ascii="Times New Roman" w:eastAsia="Times New Roman" w:hAnsi="Times New Roman"/>
          <w:sz w:val="24"/>
          <w:szCs w:val="24"/>
          <w:lang w:val="en-US"/>
        </w:rPr>
        <w:t>actions</w:t>
      </w:r>
      <w:r w:rsidR="008F1DBC" w:rsidRPr="00060223">
        <w:rPr>
          <w:rFonts w:ascii="Times New Roman" w:eastAsia="Times New Roman" w:hAnsi="Times New Roman"/>
          <w:sz w:val="24"/>
          <w:szCs w:val="24"/>
          <w:lang w:val="en-US"/>
        </w:rPr>
        <w:t xml:space="preserve"> in Spain.</w:t>
      </w:r>
      <w:r w:rsidR="00B02EAD" w:rsidRPr="00060223">
        <w:rPr>
          <w:rFonts w:ascii="Times New Roman" w:eastAsia="Times New Roman" w:hAnsi="Times New Roman"/>
          <w:sz w:val="24"/>
          <w:szCs w:val="24"/>
          <w:lang w:val="en-US"/>
        </w:rPr>
        <w:t xml:space="preserve"> </w:t>
      </w:r>
      <w:r w:rsidR="002E71E0" w:rsidRPr="00060223">
        <w:rPr>
          <w:rFonts w:ascii="Times New Roman" w:eastAsia="Times New Roman" w:hAnsi="Times New Roman"/>
          <w:sz w:val="24"/>
          <w:szCs w:val="24"/>
          <w:lang w:val="en-US"/>
        </w:rPr>
        <w:t>It</w:t>
      </w:r>
      <w:r w:rsidR="00B02EAD" w:rsidRPr="00060223">
        <w:rPr>
          <w:rFonts w:ascii="Times New Roman" w:eastAsia="Times New Roman" w:hAnsi="Times New Roman"/>
          <w:sz w:val="24"/>
          <w:szCs w:val="24"/>
          <w:lang w:val="en-US"/>
        </w:rPr>
        <w:t xml:space="preserve"> has organized specific local mobilizations </w:t>
      </w:r>
      <w:r w:rsidR="00C26D24" w:rsidRPr="00060223">
        <w:rPr>
          <w:rFonts w:ascii="Times New Roman" w:eastAsia="Times New Roman" w:hAnsi="Times New Roman"/>
          <w:sz w:val="24"/>
          <w:szCs w:val="24"/>
          <w:lang w:val="en-US"/>
        </w:rPr>
        <w:t xml:space="preserve">over the past </w:t>
      </w:r>
      <w:r w:rsidR="00C26D24" w:rsidRPr="00060223">
        <w:rPr>
          <w:rFonts w:ascii="Times New Roman" w:eastAsia="Times New Roman" w:hAnsi="Times New Roman"/>
          <w:sz w:val="24"/>
          <w:szCs w:val="24"/>
          <w:lang w:val="en-US"/>
        </w:rPr>
        <w:lastRenderedPageBreak/>
        <w:t xml:space="preserve">few years </w:t>
      </w:r>
      <w:r w:rsidR="00B02EAD" w:rsidRPr="00060223">
        <w:rPr>
          <w:rFonts w:ascii="Times New Roman" w:eastAsia="Times New Roman" w:hAnsi="Times New Roman"/>
          <w:sz w:val="24"/>
          <w:szCs w:val="24"/>
          <w:lang w:val="en-US"/>
        </w:rPr>
        <w:t xml:space="preserve">with the purpose of halting foreclosures of families affected by the mortgage crisis. </w:t>
      </w:r>
      <w:r w:rsidR="000839A7" w:rsidRPr="00060223">
        <w:rPr>
          <w:rFonts w:ascii="Times New Roman" w:eastAsia="Times New Roman" w:hAnsi="Times New Roman"/>
          <w:sz w:val="24"/>
          <w:szCs w:val="24"/>
          <w:lang w:val="en-US"/>
        </w:rPr>
        <w:t>G</w:t>
      </w:r>
      <w:r w:rsidR="00B02EAD" w:rsidRPr="00060223">
        <w:rPr>
          <w:rFonts w:ascii="Times New Roman" w:eastAsia="Times New Roman" w:hAnsi="Times New Roman"/>
          <w:sz w:val="24"/>
          <w:szCs w:val="24"/>
          <w:lang w:val="en-US"/>
        </w:rPr>
        <w:t xml:space="preserve">eographical proximity </w:t>
      </w:r>
      <w:r w:rsidR="00BE659B" w:rsidRPr="00060223">
        <w:rPr>
          <w:rFonts w:ascii="Times New Roman" w:eastAsia="Times New Roman" w:hAnsi="Times New Roman"/>
          <w:sz w:val="24"/>
          <w:szCs w:val="24"/>
          <w:lang w:val="en-US"/>
        </w:rPr>
        <w:t>appears to</w:t>
      </w:r>
      <w:r w:rsidR="00C26D24" w:rsidRPr="00060223">
        <w:rPr>
          <w:rFonts w:ascii="Times New Roman" w:eastAsia="Times New Roman" w:hAnsi="Times New Roman"/>
          <w:sz w:val="24"/>
          <w:szCs w:val="24"/>
          <w:lang w:val="en-US"/>
        </w:rPr>
        <w:t xml:space="preserve"> be </w:t>
      </w:r>
      <w:r w:rsidR="00B02EAD" w:rsidRPr="00060223">
        <w:rPr>
          <w:rFonts w:ascii="Times New Roman" w:eastAsia="Times New Roman" w:hAnsi="Times New Roman"/>
          <w:sz w:val="24"/>
          <w:szCs w:val="24"/>
          <w:lang w:val="en-US"/>
        </w:rPr>
        <w:t xml:space="preserve">an incentive for </w:t>
      </w:r>
      <w:r w:rsidR="00BE659B" w:rsidRPr="00060223">
        <w:rPr>
          <w:rFonts w:ascii="Times New Roman" w:eastAsia="Times New Roman" w:hAnsi="Times New Roman"/>
          <w:sz w:val="24"/>
          <w:szCs w:val="24"/>
          <w:lang w:val="en-US"/>
        </w:rPr>
        <w:t>youth</w:t>
      </w:r>
      <w:r w:rsidR="00B02EAD" w:rsidRPr="00060223">
        <w:rPr>
          <w:rFonts w:ascii="Times New Roman" w:eastAsia="Times New Roman" w:hAnsi="Times New Roman"/>
          <w:sz w:val="24"/>
          <w:szCs w:val="24"/>
          <w:lang w:val="en-US"/>
        </w:rPr>
        <w:t xml:space="preserve"> </w:t>
      </w:r>
      <w:r w:rsidR="00C26D24" w:rsidRPr="00060223">
        <w:rPr>
          <w:rFonts w:ascii="Times New Roman" w:eastAsia="Times New Roman" w:hAnsi="Times New Roman"/>
          <w:sz w:val="24"/>
          <w:szCs w:val="24"/>
          <w:lang w:val="en-US"/>
        </w:rPr>
        <w:t xml:space="preserve">to participate </w:t>
      </w:r>
      <w:r w:rsidR="00B02EAD" w:rsidRPr="00060223">
        <w:rPr>
          <w:rFonts w:ascii="Times New Roman" w:eastAsia="Times New Roman" w:hAnsi="Times New Roman"/>
          <w:sz w:val="24"/>
          <w:szCs w:val="24"/>
          <w:lang w:val="en-US"/>
        </w:rPr>
        <w:t>in collective social actions.</w:t>
      </w:r>
    </w:p>
    <w:tbl>
      <w:tblPr>
        <w:tblW w:w="8644" w:type="dxa"/>
        <w:tblInd w:w="108" w:type="dxa"/>
        <w:tblLayout w:type="fixed"/>
        <w:tblLook w:val="0000" w:firstRow="0" w:lastRow="0" w:firstColumn="0" w:lastColumn="0" w:noHBand="0" w:noVBand="0"/>
      </w:tblPr>
      <w:tblGrid>
        <w:gridCol w:w="8644"/>
      </w:tblGrid>
      <w:tr w:rsidR="00B02EAD" w:rsidRPr="00060223" w14:paraId="67A4736B" w14:textId="77777777" w:rsidTr="00040A94">
        <w:tc>
          <w:tcPr>
            <w:tcW w:w="8644" w:type="dxa"/>
            <w:tcBorders>
              <w:top w:val="single" w:sz="4" w:space="0" w:color="auto"/>
              <w:left w:val="single" w:sz="4" w:space="0" w:color="auto"/>
              <w:bottom w:val="single" w:sz="4" w:space="0" w:color="auto"/>
              <w:right w:val="single" w:sz="4" w:space="0" w:color="auto"/>
            </w:tcBorders>
          </w:tcPr>
          <w:p w14:paraId="5D4C7C0E" w14:textId="1143DDC9" w:rsidR="00B02EAD" w:rsidRPr="00060223" w:rsidRDefault="00BB5830"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u w:val="single"/>
                <w:lang w:val="en-US"/>
              </w:rPr>
            </w:pPr>
            <w:r w:rsidRPr="00060223">
              <w:rPr>
                <w:rFonts w:ascii="Times New Roman" w:eastAsia="Times New Roman" w:hAnsi="Times New Roman"/>
                <w:sz w:val="24"/>
                <w:szCs w:val="24"/>
                <w:u w:val="single"/>
                <w:lang w:val="en-US"/>
              </w:rPr>
              <w:t>Anti-Eviction</w:t>
            </w:r>
            <w:r w:rsidR="00AE2C46" w:rsidRPr="00060223">
              <w:rPr>
                <w:rFonts w:ascii="Times New Roman" w:eastAsia="Times New Roman" w:hAnsi="Times New Roman"/>
                <w:sz w:val="24"/>
                <w:szCs w:val="24"/>
                <w:u w:val="single"/>
                <w:lang w:val="en-US"/>
              </w:rPr>
              <w:t xml:space="preserve"> Platform</w:t>
            </w:r>
            <w:r w:rsidRPr="00060223">
              <w:rPr>
                <w:rFonts w:ascii="Times New Roman" w:eastAsia="Times New Roman" w:hAnsi="Times New Roman"/>
                <w:sz w:val="24"/>
                <w:szCs w:val="24"/>
                <w:u w:val="single"/>
                <w:lang w:val="en-US"/>
              </w:rPr>
              <w:t xml:space="preserve"> </w:t>
            </w:r>
            <w:r w:rsidR="00282188" w:rsidRPr="00060223">
              <w:rPr>
                <w:rFonts w:ascii="Times New Roman" w:eastAsia="Times New Roman" w:hAnsi="Times New Roman"/>
                <w:sz w:val="24"/>
                <w:szCs w:val="24"/>
                <w:u w:val="single"/>
                <w:lang w:val="en-US"/>
              </w:rPr>
              <w:t>(AEP)</w:t>
            </w:r>
          </w:p>
          <w:p w14:paraId="5A40164D" w14:textId="34091FB1" w:rsidR="00B02EAD" w:rsidRPr="00060223" w:rsidRDefault="00AE2C46" w:rsidP="000602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After the collapse of the housing bubble in 2008 and the </w:t>
            </w:r>
            <w:r w:rsidR="001046EC" w:rsidRPr="00060223">
              <w:rPr>
                <w:rFonts w:ascii="Times New Roman" w:eastAsia="Times New Roman" w:hAnsi="Times New Roman"/>
                <w:sz w:val="24"/>
                <w:szCs w:val="24"/>
                <w:lang w:val="en-US"/>
              </w:rPr>
              <w:t xml:space="preserve">resulting </w:t>
            </w:r>
            <w:r w:rsidRPr="00060223">
              <w:rPr>
                <w:rFonts w:ascii="Times New Roman" w:eastAsia="Times New Roman" w:hAnsi="Times New Roman"/>
                <w:sz w:val="24"/>
                <w:szCs w:val="24"/>
                <w:lang w:val="en-US"/>
              </w:rPr>
              <w:t xml:space="preserve">economic crisis in Spain, many families have been unable to afford </w:t>
            </w:r>
            <w:r w:rsidR="00C26D24" w:rsidRPr="00060223">
              <w:rPr>
                <w:rFonts w:ascii="Times New Roman" w:eastAsia="Times New Roman" w:hAnsi="Times New Roman"/>
                <w:sz w:val="24"/>
                <w:szCs w:val="24"/>
                <w:lang w:val="en-US"/>
              </w:rPr>
              <w:t>their mortgage payments</w:t>
            </w:r>
            <w:r w:rsidRPr="00060223">
              <w:rPr>
                <w:rFonts w:ascii="Times New Roman" w:eastAsia="Times New Roman" w:hAnsi="Times New Roman"/>
                <w:sz w:val="24"/>
                <w:szCs w:val="24"/>
                <w:lang w:val="en-US"/>
              </w:rPr>
              <w:t xml:space="preserve">. Consequently, foreclosures and evictions have been increasing exponentially. </w:t>
            </w:r>
            <w:r w:rsidR="00924369" w:rsidRPr="00060223">
              <w:rPr>
                <w:rFonts w:ascii="Times New Roman" w:eastAsia="Times New Roman" w:hAnsi="Times New Roman"/>
                <w:sz w:val="24"/>
                <w:szCs w:val="24"/>
                <w:lang w:val="en-US"/>
              </w:rPr>
              <w:t>In 2013 there were more than 67,000 evictions</w:t>
            </w:r>
            <w:r w:rsidR="00F07A96" w:rsidRPr="00060223">
              <w:rPr>
                <w:rFonts w:ascii="Times New Roman" w:eastAsia="Times New Roman" w:hAnsi="Times New Roman"/>
                <w:sz w:val="24"/>
                <w:szCs w:val="24"/>
                <w:lang w:val="en-US"/>
              </w:rPr>
              <w:t xml:space="preserve"> (El País, </w:t>
            </w:r>
            <w:r w:rsidR="00060223" w:rsidRPr="00060223">
              <w:rPr>
                <w:rFonts w:ascii="Times New Roman" w:eastAsia="Times New Roman" w:hAnsi="Times New Roman"/>
                <w:sz w:val="24"/>
                <w:szCs w:val="24"/>
                <w:lang w:val="en-US"/>
              </w:rPr>
              <w:t xml:space="preserve">March 28, </w:t>
            </w:r>
            <w:r w:rsidR="00F07A96" w:rsidRPr="00060223">
              <w:rPr>
                <w:rFonts w:ascii="Times New Roman" w:eastAsia="Times New Roman" w:hAnsi="Times New Roman"/>
                <w:sz w:val="24"/>
                <w:szCs w:val="24"/>
                <w:lang w:val="en-US"/>
              </w:rPr>
              <w:t>2014)</w:t>
            </w:r>
            <w:r w:rsidR="00924369"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 xml:space="preserve">Evictions have become a social problem that </w:t>
            </w:r>
            <w:r w:rsidR="00924369" w:rsidRPr="00060223">
              <w:rPr>
                <w:rFonts w:ascii="Times New Roman" w:eastAsia="Times New Roman" w:hAnsi="Times New Roman"/>
                <w:sz w:val="24"/>
                <w:szCs w:val="24"/>
                <w:lang w:val="en-US"/>
              </w:rPr>
              <w:t xml:space="preserve">has </w:t>
            </w:r>
            <w:r w:rsidRPr="00060223">
              <w:rPr>
                <w:rFonts w:ascii="Times New Roman" w:eastAsia="Times New Roman" w:hAnsi="Times New Roman"/>
                <w:sz w:val="24"/>
                <w:szCs w:val="24"/>
                <w:lang w:val="en-US"/>
              </w:rPr>
              <w:t xml:space="preserve">awakened citizen solidarity. In this context, </w:t>
            </w:r>
            <w:r w:rsidR="00C26D24" w:rsidRPr="00060223">
              <w:rPr>
                <w:rFonts w:ascii="Times New Roman" w:eastAsia="Times New Roman" w:hAnsi="Times New Roman"/>
                <w:sz w:val="24"/>
                <w:szCs w:val="24"/>
                <w:lang w:val="en-US"/>
              </w:rPr>
              <w:t xml:space="preserve">the </w:t>
            </w:r>
            <w:r w:rsidR="0086735F" w:rsidRPr="00060223">
              <w:rPr>
                <w:rFonts w:ascii="Times New Roman" w:eastAsia="Times New Roman" w:hAnsi="Times New Roman"/>
                <w:sz w:val="24"/>
                <w:szCs w:val="24"/>
                <w:lang w:val="en-US"/>
              </w:rPr>
              <w:t>Anti-</w:t>
            </w:r>
            <w:r w:rsidR="00924369" w:rsidRPr="00060223">
              <w:rPr>
                <w:rFonts w:ascii="Times New Roman" w:eastAsia="Times New Roman" w:hAnsi="Times New Roman"/>
                <w:sz w:val="24"/>
                <w:szCs w:val="24"/>
                <w:lang w:val="en-US"/>
              </w:rPr>
              <w:t>Eviction</w:t>
            </w:r>
            <w:r w:rsidRPr="00060223">
              <w:rPr>
                <w:rFonts w:ascii="Times New Roman" w:eastAsia="Times New Roman" w:hAnsi="Times New Roman"/>
                <w:sz w:val="24"/>
                <w:szCs w:val="24"/>
                <w:lang w:val="en-US"/>
              </w:rPr>
              <w:t xml:space="preserve"> Platform (</w:t>
            </w:r>
            <w:r w:rsidR="00282188" w:rsidRPr="00060223">
              <w:rPr>
                <w:rFonts w:ascii="Times New Roman" w:eastAsia="Times New Roman" w:hAnsi="Times New Roman"/>
                <w:sz w:val="24"/>
                <w:szCs w:val="24"/>
                <w:lang w:val="en-US"/>
              </w:rPr>
              <w:t xml:space="preserve">AEP) </w:t>
            </w:r>
            <w:r w:rsidR="00C26D24" w:rsidRPr="00060223">
              <w:rPr>
                <w:rFonts w:ascii="Times New Roman" w:eastAsia="Times New Roman" w:hAnsi="Times New Roman"/>
                <w:sz w:val="24"/>
                <w:szCs w:val="24"/>
                <w:lang w:val="en-US"/>
              </w:rPr>
              <w:t>was</w:t>
            </w:r>
            <w:r w:rsidRPr="00060223">
              <w:rPr>
                <w:rFonts w:ascii="Times New Roman" w:eastAsia="Times New Roman" w:hAnsi="Times New Roman"/>
                <w:sz w:val="24"/>
                <w:szCs w:val="24"/>
                <w:lang w:val="en-US"/>
              </w:rPr>
              <w:t xml:space="preserve"> born in Barcelona in 2009, led by Ada Colau, who has </w:t>
            </w:r>
            <w:r w:rsidR="00C26D24" w:rsidRPr="00060223">
              <w:rPr>
                <w:rFonts w:ascii="Times New Roman" w:eastAsia="Times New Roman" w:hAnsi="Times New Roman"/>
                <w:sz w:val="24"/>
                <w:szCs w:val="24"/>
                <w:lang w:val="en-US"/>
              </w:rPr>
              <w:t xml:space="preserve">since </w:t>
            </w:r>
            <w:r w:rsidRPr="00060223">
              <w:rPr>
                <w:rFonts w:ascii="Times New Roman" w:eastAsia="Times New Roman" w:hAnsi="Times New Roman"/>
                <w:sz w:val="24"/>
                <w:szCs w:val="24"/>
                <w:lang w:val="en-US"/>
              </w:rPr>
              <w:t xml:space="preserve">stopped hundreds of evictions and </w:t>
            </w:r>
            <w:r w:rsidR="00C26D24" w:rsidRPr="00060223">
              <w:rPr>
                <w:rFonts w:ascii="Times New Roman" w:eastAsia="Times New Roman" w:hAnsi="Times New Roman"/>
                <w:sz w:val="24"/>
                <w:szCs w:val="24"/>
                <w:lang w:val="en-US"/>
              </w:rPr>
              <w:t xml:space="preserve">has given advice to </w:t>
            </w:r>
            <w:r w:rsidRPr="00060223">
              <w:rPr>
                <w:rFonts w:ascii="Times New Roman" w:eastAsia="Times New Roman" w:hAnsi="Times New Roman"/>
                <w:sz w:val="24"/>
                <w:szCs w:val="24"/>
                <w:lang w:val="en-US"/>
              </w:rPr>
              <w:t xml:space="preserve">those </w:t>
            </w:r>
            <w:r w:rsidR="00924369" w:rsidRPr="00060223">
              <w:rPr>
                <w:rFonts w:ascii="Times New Roman" w:eastAsia="Times New Roman" w:hAnsi="Times New Roman"/>
                <w:sz w:val="24"/>
                <w:szCs w:val="24"/>
                <w:lang w:val="en-US"/>
              </w:rPr>
              <w:t>threatened by foreclosure</w:t>
            </w:r>
            <w:r w:rsidRPr="00060223">
              <w:rPr>
                <w:rFonts w:ascii="Times New Roman" w:eastAsia="Times New Roman" w:hAnsi="Times New Roman"/>
                <w:sz w:val="24"/>
                <w:szCs w:val="24"/>
                <w:lang w:val="en-US"/>
              </w:rPr>
              <w:t xml:space="preserve">. </w:t>
            </w:r>
            <w:r w:rsidR="00B46AD8" w:rsidRPr="00060223">
              <w:rPr>
                <w:rFonts w:ascii="Times New Roman" w:eastAsia="Times New Roman" w:hAnsi="Times New Roman"/>
                <w:sz w:val="24"/>
                <w:szCs w:val="24"/>
                <w:lang w:val="en-US"/>
              </w:rPr>
              <w:t xml:space="preserve">Over </w:t>
            </w:r>
            <w:r w:rsidRPr="00060223">
              <w:rPr>
                <w:rFonts w:ascii="Times New Roman" w:eastAsia="Times New Roman" w:hAnsi="Times New Roman"/>
                <w:sz w:val="24"/>
                <w:szCs w:val="24"/>
                <w:lang w:val="en-US"/>
              </w:rPr>
              <w:t xml:space="preserve">these years, the </w:t>
            </w:r>
            <w:r w:rsidR="00282188" w:rsidRPr="00060223">
              <w:rPr>
                <w:rFonts w:ascii="Times New Roman" w:eastAsia="Times New Roman" w:hAnsi="Times New Roman"/>
                <w:sz w:val="24"/>
                <w:szCs w:val="24"/>
                <w:lang w:val="en-US"/>
              </w:rPr>
              <w:t xml:space="preserve">AEP </w:t>
            </w:r>
            <w:r w:rsidRPr="00060223">
              <w:rPr>
                <w:rFonts w:ascii="Times New Roman" w:eastAsia="Times New Roman" w:hAnsi="Times New Roman"/>
                <w:sz w:val="24"/>
                <w:szCs w:val="24"/>
                <w:lang w:val="en-US"/>
              </w:rPr>
              <w:t>has</w:t>
            </w:r>
            <w:r w:rsidR="00B46AD8" w:rsidRPr="00060223">
              <w:rPr>
                <w:rFonts w:ascii="Times New Roman" w:eastAsia="Times New Roman" w:hAnsi="Times New Roman"/>
                <w:sz w:val="24"/>
                <w:szCs w:val="24"/>
                <w:lang w:val="en-US"/>
              </w:rPr>
              <w:t xml:space="preserve"> gradually</w:t>
            </w:r>
            <w:r w:rsidRPr="00060223">
              <w:rPr>
                <w:rFonts w:ascii="Times New Roman" w:eastAsia="Times New Roman" w:hAnsi="Times New Roman"/>
                <w:sz w:val="24"/>
                <w:szCs w:val="24"/>
                <w:lang w:val="en-US"/>
              </w:rPr>
              <w:t xml:space="preserve"> opened offices in </w:t>
            </w:r>
            <w:r w:rsidR="00B46AD8" w:rsidRPr="00060223">
              <w:rPr>
                <w:rFonts w:ascii="Times New Roman" w:eastAsia="Times New Roman" w:hAnsi="Times New Roman"/>
                <w:sz w:val="24"/>
                <w:szCs w:val="24"/>
                <w:lang w:val="en-US"/>
              </w:rPr>
              <w:t xml:space="preserve">the </w:t>
            </w:r>
            <w:r w:rsidRPr="00060223">
              <w:rPr>
                <w:rFonts w:ascii="Times New Roman" w:eastAsia="Times New Roman" w:hAnsi="Times New Roman"/>
                <w:sz w:val="24"/>
                <w:szCs w:val="24"/>
                <w:lang w:val="en-US"/>
              </w:rPr>
              <w:t xml:space="preserve">main Spanish cities. </w:t>
            </w:r>
            <w:r w:rsidR="00924369" w:rsidRPr="00060223">
              <w:rPr>
                <w:rFonts w:ascii="Times New Roman" w:eastAsia="Times New Roman" w:hAnsi="Times New Roman"/>
                <w:sz w:val="24"/>
                <w:szCs w:val="24"/>
                <w:lang w:val="en-US"/>
              </w:rPr>
              <w:t xml:space="preserve">Its </w:t>
            </w:r>
            <w:r w:rsidRPr="00060223">
              <w:rPr>
                <w:rFonts w:ascii="Times New Roman" w:eastAsia="Times New Roman" w:hAnsi="Times New Roman"/>
                <w:sz w:val="24"/>
                <w:szCs w:val="24"/>
                <w:lang w:val="en-US"/>
              </w:rPr>
              <w:t xml:space="preserve">internal organization </w:t>
            </w:r>
            <w:r w:rsidR="00D51FD6" w:rsidRPr="00060223">
              <w:rPr>
                <w:rFonts w:ascii="Times New Roman" w:eastAsia="Times New Roman" w:hAnsi="Times New Roman"/>
                <w:sz w:val="24"/>
                <w:szCs w:val="24"/>
                <w:lang w:val="en-US"/>
              </w:rPr>
              <w:t>is carried out through assemblies</w:t>
            </w:r>
            <w:r w:rsidR="00BE659B"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and</w:t>
            </w:r>
            <w:r w:rsidR="00D51FD6" w:rsidRPr="00060223">
              <w:rPr>
                <w:rFonts w:ascii="Times New Roman" w:eastAsia="Times New Roman" w:hAnsi="Times New Roman"/>
                <w:sz w:val="24"/>
                <w:szCs w:val="24"/>
                <w:lang w:val="en-US"/>
              </w:rPr>
              <w:t xml:space="preserve"> </w:t>
            </w:r>
            <w:r w:rsidR="00060223">
              <w:rPr>
                <w:rFonts w:ascii="Times New Roman" w:eastAsia="Times New Roman" w:hAnsi="Times New Roman"/>
                <w:sz w:val="24"/>
                <w:szCs w:val="24"/>
                <w:lang w:val="en-US"/>
              </w:rPr>
              <w:t xml:space="preserve">it </w:t>
            </w:r>
            <w:r w:rsidR="00D51FD6" w:rsidRPr="00060223">
              <w:rPr>
                <w:rFonts w:ascii="Times New Roman" w:eastAsia="Times New Roman" w:hAnsi="Times New Roman"/>
                <w:sz w:val="24"/>
                <w:szCs w:val="24"/>
                <w:lang w:val="en-US"/>
              </w:rPr>
              <w:t>ha</w:t>
            </w:r>
            <w:r w:rsidR="00924369" w:rsidRPr="00060223">
              <w:rPr>
                <w:rFonts w:ascii="Times New Roman" w:eastAsia="Times New Roman" w:hAnsi="Times New Roman"/>
                <w:sz w:val="24"/>
                <w:szCs w:val="24"/>
                <w:lang w:val="en-US"/>
              </w:rPr>
              <w:t>s</w:t>
            </w:r>
            <w:r w:rsidR="00D51FD6" w:rsidRPr="00060223">
              <w:rPr>
                <w:rFonts w:ascii="Times New Roman" w:eastAsia="Times New Roman" w:hAnsi="Times New Roman"/>
                <w:sz w:val="24"/>
                <w:szCs w:val="24"/>
                <w:lang w:val="en-US"/>
              </w:rPr>
              <w:t xml:space="preserve"> an</w:t>
            </w:r>
            <w:r w:rsidRPr="00060223">
              <w:rPr>
                <w:rFonts w:ascii="Times New Roman" w:eastAsia="Times New Roman" w:hAnsi="Times New Roman"/>
                <w:sz w:val="24"/>
                <w:szCs w:val="24"/>
                <w:lang w:val="en-US"/>
              </w:rPr>
              <w:t xml:space="preserve"> </w:t>
            </w:r>
            <w:r w:rsidR="00D51FD6" w:rsidRPr="00060223">
              <w:rPr>
                <w:rFonts w:ascii="Times New Roman" w:eastAsia="Times New Roman" w:hAnsi="Times New Roman"/>
                <w:sz w:val="24"/>
                <w:szCs w:val="24"/>
                <w:lang w:val="en-US"/>
              </w:rPr>
              <w:t>a</w:t>
            </w:r>
            <w:r w:rsidRPr="00060223">
              <w:rPr>
                <w:rFonts w:ascii="Times New Roman" w:eastAsia="Times New Roman" w:hAnsi="Times New Roman"/>
                <w:sz w:val="24"/>
                <w:szCs w:val="24"/>
                <w:lang w:val="en-US"/>
              </w:rPr>
              <w:t>political ideology.</w:t>
            </w:r>
            <w:r w:rsidR="00060223">
              <w:rPr>
                <w:rFonts w:ascii="Times New Roman" w:eastAsia="Times New Roman" w:hAnsi="Times New Roman"/>
                <w:sz w:val="24"/>
                <w:szCs w:val="24"/>
                <w:lang w:val="en-US"/>
              </w:rPr>
              <w:t xml:space="preserve"> </w:t>
            </w:r>
            <w:r w:rsidR="00282188" w:rsidRPr="00060223">
              <w:rPr>
                <w:rFonts w:ascii="Times New Roman" w:eastAsia="Times New Roman" w:hAnsi="Times New Roman"/>
                <w:sz w:val="24"/>
                <w:szCs w:val="24"/>
                <w:lang w:val="en-US"/>
              </w:rPr>
              <w:t>AEP</w:t>
            </w:r>
            <w:r w:rsidR="00D51FD6" w:rsidRPr="00060223">
              <w:rPr>
                <w:rFonts w:ascii="Times New Roman" w:eastAsia="Times New Roman" w:hAnsi="Times New Roman"/>
                <w:sz w:val="24"/>
                <w:szCs w:val="24"/>
                <w:lang w:val="en-US"/>
              </w:rPr>
              <w:t xml:space="preserve">’s success </w:t>
            </w:r>
            <w:r w:rsidR="00B46AD8" w:rsidRPr="00060223">
              <w:rPr>
                <w:rFonts w:ascii="Times New Roman" w:eastAsia="Times New Roman" w:hAnsi="Times New Roman"/>
                <w:sz w:val="24"/>
                <w:szCs w:val="24"/>
                <w:lang w:val="en-US"/>
              </w:rPr>
              <w:t>in leading</w:t>
            </w:r>
            <w:r w:rsidR="00D51FD6" w:rsidRPr="00060223">
              <w:rPr>
                <w:rFonts w:ascii="Times New Roman" w:eastAsia="Times New Roman" w:hAnsi="Times New Roman"/>
                <w:sz w:val="24"/>
                <w:szCs w:val="24"/>
                <w:lang w:val="en-US"/>
              </w:rPr>
              <w:t xml:space="preserve"> social mobilization against evictions under the slogans </w:t>
            </w:r>
            <w:r w:rsidR="00924369" w:rsidRPr="00060223">
              <w:rPr>
                <w:rFonts w:ascii="Times New Roman" w:eastAsia="Times New Roman" w:hAnsi="Times New Roman"/>
                <w:sz w:val="24"/>
                <w:szCs w:val="24"/>
                <w:lang w:val="en-US"/>
              </w:rPr>
              <w:t>“</w:t>
            </w:r>
            <w:r w:rsidR="00D51FD6" w:rsidRPr="00060223">
              <w:rPr>
                <w:rFonts w:ascii="Times New Roman" w:eastAsia="Times New Roman" w:hAnsi="Times New Roman"/>
                <w:sz w:val="24"/>
                <w:szCs w:val="24"/>
                <w:lang w:val="en-US"/>
              </w:rPr>
              <w:t>Stop desahucios</w:t>
            </w:r>
            <w:r w:rsidR="00924369" w:rsidRPr="00060223">
              <w:rPr>
                <w:rFonts w:ascii="Times New Roman" w:eastAsia="Times New Roman" w:hAnsi="Times New Roman"/>
                <w:sz w:val="24"/>
                <w:szCs w:val="24"/>
                <w:lang w:val="en-US"/>
              </w:rPr>
              <w:t>”</w:t>
            </w:r>
            <w:r w:rsidR="00D51FD6" w:rsidRPr="00060223">
              <w:rPr>
                <w:rFonts w:ascii="Times New Roman" w:eastAsia="Times New Roman" w:hAnsi="Times New Roman"/>
                <w:sz w:val="24"/>
                <w:szCs w:val="24"/>
                <w:lang w:val="en-US"/>
              </w:rPr>
              <w:t xml:space="preserve"> (“Stop evictions”) and </w:t>
            </w:r>
            <w:r w:rsidR="00924369" w:rsidRPr="00060223">
              <w:rPr>
                <w:rFonts w:ascii="Times New Roman" w:eastAsia="Times New Roman" w:hAnsi="Times New Roman"/>
                <w:sz w:val="24"/>
                <w:szCs w:val="24"/>
                <w:lang w:val="en-US"/>
              </w:rPr>
              <w:t>“</w:t>
            </w:r>
            <w:r w:rsidR="00D51FD6" w:rsidRPr="00060223">
              <w:rPr>
                <w:rFonts w:ascii="Times New Roman" w:eastAsia="Times New Roman" w:hAnsi="Times New Roman"/>
                <w:sz w:val="24"/>
                <w:szCs w:val="24"/>
                <w:lang w:val="en-US"/>
              </w:rPr>
              <w:t>Sí se puede</w:t>
            </w:r>
            <w:r w:rsidR="00924369" w:rsidRPr="00060223">
              <w:rPr>
                <w:rFonts w:ascii="Times New Roman" w:eastAsia="Times New Roman" w:hAnsi="Times New Roman"/>
                <w:sz w:val="24"/>
                <w:szCs w:val="24"/>
                <w:lang w:val="en-US"/>
              </w:rPr>
              <w:t>”</w:t>
            </w:r>
            <w:r w:rsidR="00D51FD6" w:rsidRPr="00060223">
              <w:rPr>
                <w:rFonts w:ascii="Times New Roman" w:eastAsia="Times New Roman" w:hAnsi="Times New Roman"/>
                <w:sz w:val="24"/>
                <w:szCs w:val="24"/>
                <w:lang w:val="en-US"/>
              </w:rPr>
              <w:t xml:space="preserve"> (</w:t>
            </w:r>
            <w:r w:rsidR="00924369" w:rsidRPr="00060223">
              <w:rPr>
                <w:rFonts w:ascii="Times New Roman" w:eastAsia="Times New Roman" w:hAnsi="Times New Roman"/>
                <w:sz w:val="24"/>
                <w:szCs w:val="24"/>
                <w:lang w:val="en-US"/>
              </w:rPr>
              <w:t>“</w:t>
            </w:r>
            <w:r w:rsidR="00D51FD6" w:rsidRPr="00060223">
              <w:rPr>
                <w:rFonts w:ascii="Times New Roman" w:eastAsia="Times New Roman" w:hAnsi="Times New Roman"/>
                <w:sz w:val="24"/>
                <w:szCs w:val="24"/>
                <w:lang w:val="en-US"/>
              </w:rPr>
              <w:t>Yes we can</w:t>
            </w:r>
            <w:r w:rsidR="00924369" w:rsidRPr="00060223">
              <w:rPr>
                <w:rFonts w:ascii="Times New Roman" w:eastAsia="Times New Roman" w:hAnsi="Times New Roman"/>
                <w:sz w:val="24"/>
                <w:szCs w:val="24"/>
                <w:lang w:val="en-US"/>
              </w:rPr>
              <w:t>”</w:t>
            </w:r>
            <w:r w:rsidR="00D51FD6" w:rsidRPr="00060223">
              <w:rPr>
                <w:rFonts w:ascii="Times New Roman" w:eastAsia="Times New Roman" w:hAnsi="Times New Roman"/>
                <w:sz w:val="24"/>
                <w:szCs w:val="24"/>
                <w:lang w:val="en-US"/>
              </w:rPr>
              <w:t>)</w:t>
            </w:r>
            <w:r w:rsidR="00BE659B" w:rsidRPr="00060223">
              <w:rPr>
                <w:rStyle w:val="EndnoteReference"/>
                <w:rFonts w:ascii="Times New Roman" w:eastAsia="Times New Roman" w:hAnsi="Times New Roman"/>
                <w:sz w:val="24"/>
                <w:szCs w:val="24"/>
                <w:lang w:val="en-US"/>
              </w:rPr>
              <w:endnoteReference w:id="3"/>
            </w:r>
            <w:r w:rsidR="00D51FD6" w:rsidRPr="00060223">
              <w:rPr>
                <w:rFonts w:ascii="Times New Roman" w:eastAsia="Times New Roman" w:hAnsi="Times New Roman"/>
                <w:sz w:val="24"/>
                <w:szCs w:val="24"/>
                <w:lang w:val="en-US"/>
              </w:rPr>
              <w:t xml:space="preserve">, lies in using social networks to extend their actions. </w:t>
            </w:r>
            <w:r w:rsidR="00282188" w:rsidRPr="00060223">
              <w:rPr>
                <w:rFonts w:ascii="Times New Roman" w:eastAsia="Times New Roman" w:hAnsi="Times New Roman"/>
                <w:sz w:val="24"/>
                <w:szCs w:val="24"/>
                <w:lang w:val="en-US"/>
              </w:rPr>
              <w:t xml:space="preserve">AEP </w:t>
            </w:r>
            <w:r w:rsidR="000A2C6D" w:rsidRPr="00060223">
              <w:rPr>
                <w:rFonts w:ascii="Times New Roman" w:eastAsia="Times New Roman" w:hAnsi="Times New Roman"/>
                <w:sz w:val="24"/>
                <w:szCs w:val="24"/>
                <w:lang w:val="en-US"/>
              </w:rPr>
              <w:t>m</w:t>
            </w:r>
            <w:r w:rsidR="00D51FD6" w:rsidRPr="00060223">
              <w:rPr>
                <w:rFonts w:ascii="Times New Roman" w:eastAsia="Times New Roman" w:hAnsi="Times New Roman"/>
                <w:sz w:val="24"/>
                <w:szCs w:val="24"/>
                <w:lang w:val="en-US"/>
              </w:rPr>
              <w:t xml:space="preserve">embers, convened mainly through Facebook and email, </w:t>
            </w:r>
            <w:r w:rsidR="00BE659B" w:rsidRPr="00060223">
              <w:rPr>
                <w:rFonts w:ascii="Times New Roman" w:eastAsia="Times New Roman" w:hAnsi="Times New Roman"/>
                <w:sz w:val="24"/>
                <w:szCs w:val="24"/>
                <w:lang w:val="en-US"/>
              </w:rPr>
              <w:t xml:space="preserve">protest </w:t>
            </w:r>
            <w:r w:rsidR="00B46AD8" w:rsidRPr="00060223">
              <w:rPr>
                <w:rFonts w:ascii="Times New Roman" w:eastAsia="Times New Roman" w:hAnsi="Times New Roman"/>
                <w:sz w:val="24"/>
                <w:szCs w:val="24"/>
                <w:lang w:val="en-US"/>
              </w:rPr>
              <w:t xml:space="preserve">in front of </w:t>
            </w:r>
            <w:r w:rsidR="00D51FD6" w:rsidRPr="00060223">
              <w:rPr>
                <w:rFonts w:ascii="Times New Roman" w:eastAsia="Times New Roman" w:hAnsi="Times New Roman"/>
                <w:sz w:val="24"/>
                <w:szCs w:val="24"/>
                <w:lang w:val="en-US"/>
              </w:rPr>
              <w:t xml:space="preserve">bank branches in order to ask for </w:t>
            </w:r>
            <w:r w:rsidR="00060223">
              <w:rPr>
                <w:rFonts w:ascii="Times New Roman" w:eastAsia="Times New Roman" w:hAnsi="Times New Roman"/>
                <w:sz w:val="24"/>
                <w:szCs w:val="24"/>
                <w:lang w:val="en-US"/>
              </w:rPr>
              <w:t>the handover of asse</w:t>
            </w:r>
            <w:r w:rsidR="00EC5CBA" w:rsidRPr="00060223">
              <w:rPr>
                <w:rFonts w:ascii="Times New Roman" w:eastAsia="Times New Roman" w:hAnsi="Times New Roman"/>
                <w:sz w:val="24"/>
                <w:szCs w:val="24"/>
                <w:lang w:val="en-US"/>
              </w:rPr>
              <w:t xml:space="preserve">ts in lieu of payment </w:t>
            </w:r>
            <w:r w:rsidR="00924369" w:rsidRPr="00060223">
              <w:rPr>
                <w:rFonts w:ascii="Times New Roman" w:eastAsia="Times New Roman" w:hAnsi="Times New Roman"/>
                <w:sz w:val="24"/>
                <w:szCs w:val="24"/>
                <w:lang w:val="en-US"/>
              </w:rPr>
              <w:t>(the h</w:t>
            </w:r>
            <w:r w:rsidR="005A532F" w:rsidRPr="00060223">
              <w:rPr>
                <w:rFonts w:ascii="Times New Roman" w:eastAsia="Times New Roman" w:hAnsi="Times New Roman"/>
                <w:sz w:val="24"/>
                <w:szCs w:val="24"/>
                <w:lang w:val="en-US"/>
              </w:rPr>
              <w:t>anding</w:t>
            </w:r>
            <w:ins w:id="4" w:author="Author">
              <w:r w:rsidR="000839A7" w:rsidRPr="00060223">
                <w:rPr>
                  <w:rFonts w:ascii="Times New Roman" w:eastAsia="Times New Roman" w:hAnsi="Times New Roman"/>
                  <w:sz w:val="24"/>
                  <w:szCs w:val="24"/>
                  <w:lang w:val="en-US"/>
                </w:rPr>
                <w:t xml:space="preserve"> </w:t>
              </w:r>
            </w:ins>
            <w:r w:rsidR="008C50B9" w:rsidRPr="00060223">
              <w:rPr>
                <w:rFonts w:ascii="Times New Roman" w:eastAsia="Times New Roman" w:hAnsi="Times New Roman"/>
                <w:sz w:val="24"/>
                <w:szCs w:val="24"/>
                <w:lang w:val="en-US"/>
              </w:rPr>
              <w:t xml:space="preserve">over of </w:t>
            </w:r>
            <w:r w:rsidR="009E713D" w:rsidRPr="00060223">
              <w:rPr>
                <w:rFonts w:ascii="Times New Roman" w:eastAsia="Times New Roman" w:hAnsi="Times New Roman"/>
                <w:sz w:val="24"/>
                <w:szCs w:val="24"/>
                <w:lang w:val="en-US"/>
              </w:rPr>
              <w:t xml:space="preserve">a </w:t>
            </w:r>
            <w:r w:rsidR="008C50B9" w:rsidRPr="00060223">
              <w:rPr>
                <w:rFonts w:ascii="Times New Roman" w:eastAsia="Times New Roman" w:hAnsi="Times New Roman"/>
                <w:sz w:val="24"/>
                <w:szCs w:val="24"/>
                <w:lang w:val="en-US"/>
              </w:rPr>
              <w:t xml:space="preserve">house to the bank in order to </w:t>
            </w:r>
            <w:r w:rsidR="00924369" w:rsidRPr="00060223">
              <w:rPr>
                <w:rFonts w:ascii="Times New Roman" w:eastAsia="Times New Roman" w:hAnsi="Times New Roman"/>
                <w:sz w:val="24"/>
                <w:szCs w:val="24"/>
                <w:lang w:val="en-US"/>
              </w:rPr>
              <w:t xml:space="preserve">pay for </w:t>
            </w:r>
            <w:r w:rsidR="008C50B9" w:rsidRPr="00060223">
              <w:rPr>
                <w:rFonts w:ascii="Times New Roman" w:eastAsia="Times New Roman" w:hAnsi="Times New Roman"/>
                <w:sz w:val="24"/>
                <w:szCs w:val="24"/>
                <w:lang w:val="en-US"/>
              </w:rPr>
              <w:t>the total debt</w:t>
            </w:r>
            <w:r w:rsidR="00924369" w:rsidRPr="00060223">
              <w:rPr>
                <w:rFonts w:ascii="Times New Roman" w:eastAsia="Times New Roman" w:hAnsi="Times New Roman"/>
                <w:sz w:val="24"/>
                <w:szCs w:val="24"/>
                <w:lang w:val="en-US"/>
              </w:rPr>
              <w:t>)</w:t>
            </w:r>
            <w:r w:rsidR="00DE4EB2" w:rsidRPr="00060223">
              <w:rPr>
                <w:rStyle w:val="EndnoteReference"/>
                <w:rFonts w:ascii="Times New Roman" w:eastAsia="Times New Roman" w:hAnsi="Times New Roman"/>
                <w:sz w:val="24"/>
                <w:szCs w:val="24"/>
                <w:lang w:val="en-US"/>
              </w:rPr>
              <w:endnoteReference w:id="4"/>
            </w:r>
            <w:r w:rsidR="00165713" w:rsidRPr="00060223">
              <w:rPr>
                <w:rFonts w:ascii="Times New Roman" w:eastAsia="Times New Roman" w:hAnsi="Times New Roman"/>
                <w:sz w:val="24"/>
                <w:szCs w:val="24"/>
                <w:lang w:val="en-US"/>
              </w:rPr>
              <w:t xml:space="preserve">, </w:t>
            </w:r>
            <w:r w:rsidR="00B46AD8" w:rsidRPr="00060223">
              <w:rPr>
                <w:rFonts w:ascii="Times New Roman" w:eastAsia="Times New Roman" w:hAnsi="Times New Roman"/>
                <w:sz w:val="24"/>
                <w:szCs w:val="24"/>
                <w:lang w:val="en-US"/>
              </w:rPr>
              <w:t xml:space="preserve">in front of </w:t>
            </w:r>
            <w:r w:rsidR="00D51FD6" w:rsidRPr="00060223">
              <w:rPr>
                <w:rFonts w:ascii="Times New Roman" w:eastAsia="Times New Roman" w:hAnsi="Times New Roman"/>
                <w:sz w:val="24"/>
                <w:szCs w:val="24"/>
                <w:lang w:val="en-US"/>
              </w:rPr>
              <w:t>homes to avoid eviction</w:t>
            </w:r>
            <w:r w:rsidR="00817A14" w:rsidRPr="00060223">
              <w:rPr>
                <w:rFonts w:ascii="Times New Roman" w:eastAsia="Times New Roman" w:hAnsi="Times New Roman"/>
                <w:sz w:val="24"/>
                <w:szCs w:val="24"/>
                <w:lang w:val="en-US"/>
              </w:rPr>
              <w:t>s</w:t>
            </w:r>
            <w:r w:rsidR="00924369" w:rsidRPr="00060223">
              <w:rPr>
                <w:rFonts w:ascii="Times New Roman" w:eastAsia="Times New Roman" w:hAnsi="Times New Roman"/>
                <w:sz w:val="24"/>
                <w:szCs w:val="24"/>
                <w:lang w:val="en-US"/>
              </w:rPr>
              <w:t>,</w:t>
            </w:r>
            <w:r w:rsidR="00D51FD6" w:rsidRPr="00060223">
              <w:rPr>
                <w:rFonts w:ascii="Times New Roman" w:eastAsia="Times New Roman" w:hAnsi="Times New Roman"/>
                <w:sz w:val="24"/>
                <w:szCs w:val="24"/>
                <w:lang w:val="en-US"/>
              </w:rPr>
              <w:t xml:space="preserve"> or </w:t>
            </w:r>
            <w:r w:rsidR="00B46AD8" w:rsidRPr="00060223">
              <w:rPr>
                <w:rFonts w:ascii="Times New Roman" w:eastAsia="Times New Roman" w:hAnsi="Times New Roman"/>
                <w:sz w:val="24"/>
                <w:szCs w:val="24"/>
                <w:lang w:val="en-US"/>
              </w:rPr>
              <w:t xml:space="preserve">in front of </w:t>
            </w:r>
            <w:r w:rsidR="00165713" w:rsidRPr="00060223">
              <w:rPr>
                <w:rFonts w:ascii="Times New Roman" w:eastAsia="Times New Roman" w:hAnsi="Times New Roman"/>
                <w:sz w:val="24"/>
                <w:szCs w:val="24"/>
                <w:lang w:val="en-US"/>
              </w:rPr>
              <w:t>politicians’</w:t>
            </w:r>
            <w:r w:rsidR="00D51FD6" w:rsidRPr="00060223">
              <w:rPr>
                <w:rFonts w:ascii="Times New Roman" w:eastAsia="Times New Roman" w:hAnsi="Times New Roman"/>
                <w:sz w:val="24"/>
                <w:szCs w:val="24"/>
                <w:lang w:val="en-US"/>
              </w:rPr>
              <w:t xml:space="preserve"> homes an</w:t>
            </w:r>
            <w:r w:rsidR="00165713" w:rsidRPr="00060223">
              <w:rPr>
                <w:rFonts w:ascii="Times New Roman" w:eastAsia="Times New Roman" w:hAnsi="Times New Roman"/>
                <w:sz w:val="24"/>
                <w:szCs w:val="24"/>
                <w:lang w:val="en-US"/>
              </w:rPr>
              <w:t xml:space="preserve">d </w:t>
            </w:r>
            <w:r w:rsidR="00B46AD8" w:rsidRPr="00060223">
              <w:rPr>
                <w:rFonts w:ascii="Times New Roman" w:eastAsia="Times New Roman" w:hAnsi="Times New Roman"/>
                <w:sz w:val="24"/>
                <w:szCs w:val="24"/>
                <w:lang w:val="en-US"/>
              </w:rPr>
              <w:t>party</w:t>
            </w:r>
            <w:r w:rsidR="00D51FD6" w:rsidRPr="00060223">
              <w:rPr>
                <w:rFonts w:ascii="Times New Roman" w:eastAsia="Times New Roman" w:hAnsi="Times New Roman"/>
                <w:sz w:val="24"/>
                <w:szCs w:val="24"/>
                <w:lang w:val="en-US"/>
              </w:rPr>
              <w:t xml:space="preserve"> headquarters to promote changes in mortgage laws</w:t>
            </w:r>
            <w:r w:rsidR="00924369" w:rsidRPr="00060223">
              <w:rPr>
                <w:rFonts w:ascii="Times New Roman" w:eastAsia="Times New Roman" w:hAnsi="Times New Roman"/>
                <w:sz w:val="24"/>
                <w:szCs w:val="24"/>
                <w:lang w:val="en-US"/>
              </w:rPr>
              <w:t xml:space="preserve">. </w:t>
            </w:r>
            <w:r w:rsidR="000839A7" w:rsidRPr="00060223">
              <w:rPr>
                <w:rFonts w:ascii="Times New Roman" w:eastAsia="Times New Roman" w:hAnsi="Times New Roman"/>
                <w:sz w:val="24"/>
                <w:szCs w:val="24"/>
                <w:lang w:val="en-US"/>
              </w:rPr>
              <w:t xml:space="preserve">AEP </w:t>
            </w:r>
            <w:r w:rsidR="00924369" w:rsidRPr="00060223">
              <w:rPr>
                <w:rFonts w:ascii="Times New Roman" w:eastAsia="Times New Roman" w:hAnsi="Times New Roman"/>
                <w:sz w:val="24"/>
                <w:szCs w:val="24"/>
                <w:lang w:val="en-US"/>
              </w:rPr>
              <w:t xml:space="preserve">has prevented </w:t>
            </w:r>
            <w:r w:rsidR="004444F1" w:rsidRPr="00060223">
              <w:rPr>
                <w:rFonts w:ascii="Times New Roman" w:eastAsia="Times New Roman" w:hAnsi="Times New Roman"/>
                <w:sz w:val="24"/>
                <w:szCs w:val="24"/>
                <w:lang w:val="en-US"/>
              </w:rPr>
              <w:t xml:space="preserve">at least 1,135 evictions and </w:t>
            </w:r>
            <w:r w:rsidR="00924369" w:rsidRPr="00060223">
              <w:rPr>
                <w:rFonts w:ascii="Times New Roman" w:eastAsia="Times New Roman" w:hAnsi="Times New Roman"/>
                <w:sz w:val="24"/>
                <w:szCs w:val="24"/>
                <w:lang w:val="en-US"/>
              </w:rPr>
              <w:t xml:space="preserve">managed </w:t>
            </w:r>
            <w:r w:rsidR="004444F1" w:rsidRPr="00060223">
              <w:rPr>
                <w:rFonts w:ascii="Times New Roman" w:eastAsia="Times New Roman" w:hAnsi="Times New Roman"/>
                <w:sz w:val="24"/>
                <w:szCs w:val="24"/>
                <w:lang w:val="en-US"/>
              </w:rPr>
              <w:t xml:space="preserve">to raise awareness among politicians about </w:t>
            </w:r>
            <w:r w:rsidR="00817A14" w:rsidRPr="00060223">
              <w:rPr>
                <w:rFonts w:ascii="Times New Roman" w:eastAsia="Times New Roman" w:hAnsi="Times New Roman"/>
                <w:sz w:val="24"/>
                <w:szCs w:val="24"/>
                <w:lang w:val="en-US"/>
              </w:rPr>
              <w:t xml:space="preserve">the </w:t>
            </w:r>
            <w:r w:rsidR="00163F46" w:rsidRPr="00060223">
              <w:rPr>
                <w:rFonts w:ascii="Times New Roman" w:eastAsia="Times New Roman" w:hAnsi="Times New Roman"/>
                <w:sz w:val="24"/>
                <w:szCs w:val="24"/>
                <w:lang w:val="en-US"/>
              </w:rPr>
              <w:t xml:space="preserve">extent </w:t>
            </w:r>
            <w:r w:rsidR="004444F1" w:rsidRPr="00060223">
              <w:rPr>
                <w:rFonts w:ascii="Times New Roman" w:eastAsia="Times New Roman" w:hAnsi="Times New Roman"/>
                <w:sz w:val="24"/>
                <w:szCs w:val="24"/>
                <w:lang w:val="en-US"/>
              </w:rPr>
              <w:t>of the problem</w:t>
            </w:r>
            <w:r w:rsidR="000A2C6D" w:rsidRPr="00060223">
              <w:rPr>
                <w:rFonts w:ascii="Times New Roman" w:eastAsia="Times New Roman" w:hAnsi="Times New Roman"/>
                <w:sz w:val="24"/>
                <w:szCs w:val="24"/>
                <w:lang w:val="en-US"/>
              </w:rPr>
              <w:t xml:space="preserve">. </w:t>
            </w:r>
            <w:r w:rsidR="000839A7" w:rsidRPr="00060223">
              <w:rPr>
                <w:rFonts w:ascii="Times New Roman" w:eastAsia="Times New Roman" w:hAnsi="Times New Roman"/>
                <w:sz w:val="24"/>
                <w:szCs w:val="24"/>
                <w:lang w:val="en-US"/>
              </w:rPr>
              <w:t xml:space="preserve">It </w:t>
            </w:r>
            <w:r w:rsidR="004444F1" w:rsidRPr="00060223">
              <w:rPr>
                <w:rFonts w:ascii="Times New Roman" w:eastAsia="Times New Roman" w:hAnsi="Times New Roman"/>
                <w:sz w:val="24"/>
                <w:szCs w:val="24"/>
                <w:lang w:val="en-US"/>
              </w:rPr>
              <w:t xml:space="preserve">uses Twitter to organize so-called virtual </w:t>
            </w:r>
            <w:r w:rsidR="004444F1" w:rsidRPr="00060223">
              <w:rPr>
                <w:rFonts w:ascii="Times New Roman" w:eastAsia="Times New Roman" w:hAnsi="Times New Roman"/>
                <w:i/>
                <w:sz w:val="24"/>
                <w:szCs w:val="24"/>
                <w:lang w:val="en-US"/>
              </w:rPr>
              <w:t>escraches</w:t>
            </w:r>
            <w:r w:rsidR="00924369" w:rsidRPr="00060223">
              <w:rPr>
                <w:rFonts w:ascii="Times New Roman" w:eastAsia="Times New Roman" w:hAnsi="Times New Roman"/>
                <w:i/>
                <w:sz w:val="24"/>
                <w:szCs w:val="24"/>
                <w:lang w:val="en-US"/>
              </w:rPr>
              <w:t xml:space="preserve"> </w:t>
            </w:r>
            <w:r w:rsidR="00924369" w:rsidRPr="00060223">
              <w:rPr>
                <w:rFonts w:ascii="Times New Roman" w:eastAsia="Times New Roman" w:hAnsi="Times New Roman"/>
                <w:sz w:val="24"/>
                <w:szCs w:val="24"/>
                <w:lang w:val="en-US"/>
              </w:rPr>
              <w:t>(their name for their public demonstrations)</w:t>
            </w:r>
            <w:r w:rsidR="004444F1" w:rsidRPr="00060223">
              <w:rPr>
                <w:rFonts w:ascii="Times New Roman" w:eastAsia="Times New Roman" w:hAnsi="Times New Roman"/>
                <w:sz w:val="24"/>
                <w:szCs w:val="24"/>
                <w:lang w:val="en-US"/>
              </w:rPr>
              <w:t xml:space="preserve">, </w:t>
            </w:r>
            <w:r w:rsidR="00924369" w:rsidRPr="00060223">
              <w:rPr>
                <w:rFonts w:ascii="Times New Roman" w:eastAsia="Times New Roman" w:hAnsi="Times New Roman"/>
                <w:sz w:val="24"/>
                <w:szCs w:val="24"/>
                <w:lang w:val="en-US"/>
              </w:rPr>
              <w:t xml:space="preserve">which are </w:t>
            </w:r>
            <w:r w:rsidR="00163F46" w:rsidRPr="00060223">
              <w:rPr>
                <w:rFonts w:ascii="Times New Roman" w:eastAsia="Times New Roman" w:hAnsi="Times New Roman"/>
                <w:sz w:val="24"/>
                <w:szCs w:val="24"/>
                <w:lang w:val="en-US"/>
              </w:rPr>
              <w:t xml:space="preserve">online </w:t>
            </w:r>
            <w:r w:rsidR="004444F1" w:rsidRPr="00060223">
              <w:rPr>
                <w:rFonts w:ascii="Times New Roman" w:eastAsia="Times New Roman" w:hAnsi="Times New Roman"/>
                <w:sz w:val="24"/>
                <w:szCs w:val="24"/>
                <w:lang w:val="en-US"/>
              </w:rPr>
              <w:t xml:space="preserve">protest actions to express rejection </w:t>
            </w:r>
            <w:r w:rsidR="00163F46" w:rsidRPr="00060223">
              <w:rPr>
                <w:rFonts w:ascii="Times New Roman" w:eastAsia="Times New Roman" w:hAnsi="Times New Roman"/>
                <w:sz w:val="24"/>
                <w:szCs w:val="24"/>
                <w:lang w:val="en-US"/>
              </w:rPr>
              <w:t xml:space="preserve">of </w:t>
            </w:r>
            <w:r w:rsidR="004444F1" w:rsidRPr="00060223">
              <w:rPr>
                <w:rFonts w:ascii="Times New Roman" w:eastAsia="Times New Roman" w:hAnsi="Times New Roman"/>
                <w:sz w:val="24"/>
                <w:szCs w:val="24"/>
                <w:lang w:val="en-US"/>
              </w:rPr>
              <w:t xml:space="preserve">some </w:t>
            </w:r>
            <w:r w:rsidR="00163F46" w:rsidRPr="00060223">
              <w:rPr>
                <w:rFonts w:ascii="Times New Roman" w:eastAsia="Times New Roman" w:hAnsi="Times New Roman"/>
                <w:sz w:val="24"/>
                <w:szCs w:val="24"/>
                <w:lang w:val="en-US"/>
              </w:rPr>
              <w:t xml:space="preserve">of the statements </w:t>
            </w:r>
            <w:r w:rsidR="000839A7" w:rsidRPr="00060223">
              <w:rPr>
                <w:rFonts w:ascii="Times New Roman" w:eastAsia="Times New Roman" w:hAnsi="Times New Roman"/>
                <w:sz w:val="24"/>
                <w:szCs w:val="24"/>
                <w:lang w:val="en-US"/>
              </w:rPr>
              <w:t xml:space="preserve">made </w:t>
            </w:r>
            <w:r w:rsidR="00163F46" w:rsidRPr="00060223">
              <w:rPr>
                <w:rFonts w:ascii="Times New Roman" w:eastAsia="Times New Roman" w:hAnsi="Times New Roman"/>
                <w:sz w:val="24"/>
                <w:szCs w:val="24"/>
                <w:lang w:val="en-US"/>
              </w:rPr>
              <w:t>by politicians</w:t>
            </w:r>
            <w:r w:rsidR="004444F1" w:rsidRPr="00060223">
              <w:rPr>
                <w:rFonts w:ascii="Times New Roman" w:eastAsia="Times New Roman" w:hAnsi="Times New Roman"/>
                <w:sz w:val="24"/>
                <w:szCs w:val="24"/>
                <w:lang w:val="en-US"/>
              </w:rPr>
              <w:t xml:space="preserve">. Colau, the former spokesperson and founder of the platform, has hundreds of thousands of followers on </w:t>
            </w:r>
            <w:r w:rsidR="000A2C6D" w:rsidRPr="00060223">
              <w:rPr>
                <w:rFonts w:ascii="Times New Roman" w:eastAsia="Times New Roman" w:hAnsi="Times New Roman"/>
                <w:sz w:val="24"/>
                <w:szCs w:val="24"/>
                <w:lang w:val="en-US"/>
              </w:rPr>
              <w:t>Twitter</w:t>
            </w:r>
            <w:r w:rsidR="004444F1" w:rsidRPr="00060223">
              <w:rPr>
                <w:rFonts w:ascii="Times New Roman" w:eastAsia="Times New Roman" w:hAnsi="Times New Roman"/>
                <w:sz w:val="24"/>
                <w:szCs w:val="24"/>
                <w:lang w:val="en-US"/>
              </w:rPr>
              <w:t xml:space="preserve">, </w:t>
            </w:r>
            <w:r w:rsidR="00924369" w:rsidRPr="00060223">
              <w:rPr>
                <w:rFonts w:ascii="Times New Roman" w:eastAsia="Times New Roman" w:hAnsi="Times New Roman"/>
                <w:sz w:val="24"/>
                <w:szCs w:val="24"/>
                <w:lang w:val="en-US"/>
              </w:rPr>
              <w:t>“</w:t>
            </w:r>
            <w:r w:rsidR="004444F1" w:rsidRPr="00060223">
              <w:rPr>
                <w:rFonts w:ascii="Times New Roman" w:eastAsia="Times New Roman" w:hAnsi="Times New Roman"/>
                <w:sz w:val="24"/>
                <w:szCs w:val="24"/>
                <w:lang w:val="en-US"/>
              </w:rPr>
              <w:t>126,000 piojosos</w:t>
            </w:r>
            <w:r w:rsidR="00EC5CBA" w:rsidRPr="00060223">
              <w:rPr>
                <w:rStyle w:val="EndnoteReference"/>
                <w:rFonts w:ascii="Times New Roman" w:eastAsia="Times New Roman" w:hAnsi="Times New Roman"/>
                <w:sz w:val="24"/>
                <w:szCs w:val="24"/>
                <w:lang w:val="en-US"/>
              </w:rPr>
              <w:endnoteReference w:id="5"/>
            </w:r>
            <w:r w:rsidR="00924369" w:rsidRPr="00060223">
              <w:rPr>
                <w:rFonts w:ascii="Times New Roman" w:eastAsia="Times New Roman" w:hAnsi="Times New Roman"/>
                <w:sz w:val="24"/>
                <w:szCs w:val="24"/>
                <w:lang w:val="en-US"/>
              </w:rPr>
              <w:t xml:space="preserve">” as </w:t>
            </w:r>
            <w:r w:rsidR="004444F1" w:rsidRPr="00060223">
              <w:rPr>
                <w:rFonts w:ascii="Times New Roman" w:eastAsia="Times New Roman" w:hAnsi="Times New Roman"/>
                <w:sz w:val="24"/>
                <w:szCs w:val="24"/>
                <w:lang w:val="en-US"/>
              </w:rPr>
              <w:t xml:space="preserve">the controversial </w:t>
            </w:r>
            <w:r w:rsidR="00924369" w:rsidRPr="00060223">
              <w:rPr>
                <w:rFonts w:ascii="Times New Roman" w:eastAsia="Times New Roman" w:hAnsi="Times New Roman"/>
                <w:sz w:val="24"/>
                <w:szCs w:val="24"/>
                <w:lang w:val="en-US"/>
              </w:rPr>
              <w:t xml:space="preserve">journalist and </w:t>
            </w:r>
            <w:r w:rsidR="004444F1" w:rsidRPr="00060223">
              <w:rPr>
                <w:rFonts w:ascii="Times New Roman" w:eastAsia="Times New Roman" w:hAnsi="Times New Roman"/>
                <w:sz w:val="24"/>
                <w:szCs w:val="24"/>
                <w:lang w:val="en-US"/>
              </w:rPr>
              <w:t xml:space="preserve">talk show guest Alfonso Rojo </w:t>
            </w:r>
            <w:r w:rsidR="00924369" w:rsidRPr="00060223">
              <w:rPr>
                <w:rFonts w:ascii="Times New Roman" w:eastAsia="Times New Roman" w:hAnsi="Times New Roman"/>
                <w:sz w:val="24"/>
                <w:szCs w:val="24"/>
                <w:lang w:val="en-US"/>
              </w:rPr>
              <w:t xml:space="preserve">called them </w:t>
            </w:r>
            <w:r w:rsidR="004444F1" w:rsidRPr="00060223">
              <w:rPr>
                <w:rFonts w:ascii="Times New Roman" w:eastAsia="Times New Roman" w:hAnsi="Times New Roman"/>
                <w:sz w:val="24"/>
                <w:szCs w:val="24"/>
                <w:lang w:val="en-US"/>
              </w:rPr>
              <w:t xml:space="preserve">on </w:t>
            </w:r>
            <w:r w:rsidR="00924369" w:rsidRPr="00060223">
              <w:rPr>
                <w:rFonts w:ascii="Times New Roman" w:eastAsia="Times New Roman" w:hAnsi="Times New Roman"/>
                <w:sz w:val="24"/>
                <w:szCs w:val="24"/>
                <w:lang w:val="en-US"/>
              </w:rPr>
              <w:t xml:space="preserve">the TV </w:t>
            </w:r>
            <w:r w:rsidR="00163F46" w:rsidRPr="00060223">
              <w:rPr>
                <w:rFonts w:ascii="Times New Roman" w:eastAsia="Times New Roman" w:hAnsi="Times New Roman"/>
                <w:sz w:val="24"/>
                <w:szCs w:val="24"/>
                <w:lang w:val="en-US"/>
              </w:rPr>
              <w:t xml:space="preserve">channel </w:t>
            </w:r>
            <w:r w:rsidR="004444F1" w:rsidRPr="00060223">
              <w:rPr>
                <w:rFonts w:ascii="Times New Roman" w:eastAsia="Times New Roman" w:hAnsi="Times New Roman"/>
                <w:sz w:val="24"/>
                <w:szCs w:val="24"/>
                <w:lang w:val="en-US"/>
              </w:rPr>
              <w:t>Sexta in April 2014.</w:t>
            </w:r>
          </w:p>
        </w:tc>
      </w:tr>
    </w:tbl>
    <w:p w14:paraId="2AECBBD8" w14:textId="77777777" w:rsidR="00C55AD9" w:rsidRPr="00060223" w:rsidRDefault="00C55AD9"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p>
    <w:p w14:paraId="56EF1D7E" w14:textId="65414382" w:rsidR="00B02EAD" w:rsidRPr="00060223" w:rsidRDefault="00040A94"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Besides the two factors</w:t>
      </w:r>
      <w:r w:rsidR="00EA703C" w:rsidRPr="00060223">
        <w:rPr>
          <w:rFonts w:ascii="Times New Roman" w:eastAsia="Times New Roman" w:hAnsi="Times New Roman"/>
          <w:sz w:val="24"/>
          <w:szCs w:val="24"/>
          <w:lang w:val="en-US"/>
        </w:rPr>
        <w:t xml:space="preserve"> </w:t>
      </w:r>
      <w:r w:rsidR="0022661D" w:rsidRPr="00060223">
        <w:rPr>
          <w:rFonts w:ascii="Times New Roman" w:eastAsia="Times New Roman" w:hAnsi="Times New Roman"/>
          <w:sz w:val="24"/>
          <w:szCs w:val="24"/>
          <w:lang w:val="en-US"/>
        </w:rPr>
        <w:t>mentioned abov</w:t>
      </w:r>
      <w:r w:rsidR="00F9663A" w:rsidRPr="00060223">
        <w:rPr>
          <w:rFonts w:ascii="Times New Roman" w:eastAsia="Times New Roman" w:hAnsi="Times New Roman"/>
          <w:sz w:val="24"/>
          <w:szCs w:val="24"/>
          <w:lang w:val="en-US"/>
        </w:rPr>
        <w:softHyphen/>
      </w:r>
      <w:r w:rsidR="00F9663A" w:rsidRPr="00060223">
        <w:rPr>
          <w:rFonts w:ascii="Times New Roman" w:eastAsia="Times New Roman" w:hAnsi="Times New Roman"/>
          <w:sz w:val="24"/>
          <w:szCs w:val="24"/>
          <w:lang w:val="en-US"/>
        </w:rPr>
        <w:softHyphen/>
      </w:r>
      <w:r w:rsidR="0022661D" w:rsidRPr="00060223">
        <w:rPr>
          <w:rFonts w:ascii="Times New Roman" w:eastAsia="Times New Roman" w:hAnsi="Times New Roman"/>
          <w:sz w:val="24"/>
          <w:szCs w:val="24"/>
          <w:lang w:val="en-US"/>
        </w:rPr>
        <w:t>e</w:t>
      </w:r>
      <w:r w:rsidR="00EA703C" w:rsidRPr="00060223">
        <w:rPr>
          <w:rFonts w:ascii="Times New Roman" w:eastAsia="Times New Roman" w:hAnsi="Times New Roman"/>
          <w:sz w:val="24"/>
          <w:szCs w:val="24"/>
          <w:lang w:val="en-US"/>
        </w:rPr>
        <w:t>–crisis of faith in political actions and geographical proximity to social needs</w:t>
      </w:r>
      <w:r w:rsidR="00F9663A"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pragmatism and proxemics as two prevailing attitudes in youth</w:t>
      </w:r>
      <w:r w:rsidR="003C632E" w:rsidRPr="00060223">
        <w:rPr>
          <w:rFonts w:ascii="Times New Roman" w:eastAsia="Times New Roman" w:hAnsi="Times New Roman"/>
          <w:sz w:val="24"/>
          <w:szCs w:val="24"/>
          <w:lang w:val="en-US"/>
        </w:rPr>
        <w:t xml:space="preserve"> could also be added</w:t>
      </w:r>
      <w:r w:rsidR="000A2C6D" w:rsidRPr="00060223">
        <w:rPr>
          <w:rFonts w:ascii="Times New Roman" w:eastAsia="Times New Roman" w:hAnsi="Times New Roman"/>
          <w:sz w:val="24"/>
          <w:szCs w:val="24"/>
          <w:lang w:val="en-US"/>
        </w:rPr>
        <w:t xml:space="preserve"> (Gonz</w:t>
      </w:r>
      <w:r w:rsidR="00F9663A" w:rsidRPr="00060223">
        <w:rPr>
          <w:rFonts w:ascii="Times New Roman" w:eastAsia="Times New Roman" w:hAnsi="Times New Roman"/>
          <w:sz w:val="24"/>
          <w:szCs w:val="24"/>
          <w:lang w:val="en-US"/>
        </w:rPr>
        <w:t>á</w:t>
      </w:r>
      <w:r w:rsidR="000A2C6D" w:rsidRPr="00060223">
        <w:rPr>
          <w:rFonts w:ascii="Times New Roman" w:eastAsia="Times New Roman" w:hAnsi="Times New Roman"/>
          <w:sz w:val="24"/>
          <w:szCs w:val="24"/>
          <w:lang w:val="en-US"/>
        </w:rPr>
        <w:t>lez-Anleo, 2005)</w:t>
      </w:r>
      <w:r w:rsidRPr="00060223">
        <w:rPr>
          <w:rFonts w:ascii="Times New Roman" w:eastAsia="Times New Roman" w:hAnsi="Times New Roman"/>
          <w:sz w:val="24"/>
          <w:szCs w:val="24"/>
          <w:lang w:val="en-US"/>
        </w:rPr>
        <w:t>. Youth pragmatism requires institutions to ensure practical results</w:t>
      </w:r>
      <w:r w:rsidR="000A2C6D"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and proxemics </w:t>
      </w:r>
      <w:r w:rsidR="004F2F82" w:rsidRPr="00060223">
        <w:rPr>
          <w:rFonts w:ascii="Times New Roman" w:eastAsia="Times New Roman" w:hAnsi="Times New Roman"/>
          <w:sz w:val="24"/>
          <w:szCs w:val="24"/>
          <w:lang w:val="en-US"/>
        </w:rPr>
        <w:t xml:space="preserve">values </w:t>
      </w:r>
      <w:r w:rsidRPr="00060223">
        <w:rPr>
          <w:rFonts w:ascii="Times New Roman" w:eastAsia="Times New Roman" w:hAnsi="Times New Roman"/>
          <w:sz w:val="24"/>
          <w:szCs w:val="24"/>
          <w:lang w:val="en-US"/>
        </w:rPr>
        <w:t xml:space="preserve">proximity, </w:t>
      </w:r>
      <w:r w:rsidRPr="00060223">
        <w:rPr>
          <w:rFonts w:ascii="Times New Roman" w:eastAsia="Times New Roman" w:hAnsi="Times New Roman"/>
          <w:sz w:val="24"/>
          <w:szCs w:val="24"/>
          <w:lang w:val="en-US"/>
        </w:rPr>
        <w:lastRenderedPageBreak/>
        <w:t>closeness, simplicity</w:t>
      </w:r>
      <w:r w:rsidR="00F9663A"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and openness of organizations and groups that take</w:t>
      </w:r>
      <w:r w:rsidR="004F2F82" w:rsidRPr="00060223">
        <w:rPr>
          <w:rFonts w:ascii="Times New Roman" w:eastAsia="Times New Roman" w:hAnsi="Times New Roman"/>
          <w:sz w:val="24"/>
          <w:szCs w:val="24"/>
          <w:lang w:val="en-US"/>
        </w:rPr>
        <w:t xml:space="preserve"> care</w:t>
      </w:r>
      <w:r w:rsidRPr="00060223">
        <w:rPr>
          <w:rFonts w:ascii="Times New Roman" w:eastAsia="Times New Roman" w:hAnsi="Times New Roman"/>
          <w:sz w:val="24"/>
          <w:szCs w:val="24"/>
          <w:lang w:val="en-US"/>
        </w:rPr>
        <w:t xml:space="preserve"> </w:t>
      </w:r>
      <w:r w:rsidR="003C632E" w:rsidRPr="00060223">
        <w:rPr>
          <w:rFonts w:ascii="Times New Roman" w:eastAsia="Times New Roman" w:hAnsi="Times New Roman"/>
          <w:sz w:val="24"/>
          <w:szCs w:val="24"/>
          <w:lang w:val="en-US"/>
        </w:rPr>
        <w:t xml:space="preserve">of youth </w:t>
      </w:r>
      <w:r w:rsidRPr="00060223">
        <w:rPr>
          <w:rFonts w:ascii="Times New Roman" w:eastAsia="Times New Roman" w:hAnsi="Times New Roman"/>
          <w:sz w:val="24"/>
          <w:szCs w:val="24"/>
          <w:lang w:val="en-US"/>
        </w:rPr>
        <w:t>directly or indirectly.</w:t>
      </w:r>
    </w:p>
    <w:p w14:paraId="692740F0" w14:textId="77777777" w:rsidR="00870333" w:rsidRPr="00060223" w:rsidRDefault="000A2C6D"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ab/>
      </w:r>
    </w:p>
    <w:p w14:paraId="2E4B4450" w14:textId="12F97303" w:rsidR="00AB1F0E" w:rsidRPr="00060223" w:rsidRDefault="000A2C6D"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Nongovernmental organizations (NGOs) and other associations </w:t>
      </w:r>
      <w:r w:rsidR="00EC6337" w:rsidRPr="00060223">
        <w:rPr>
          <w:rFonts w:ascii="Times New Roman" w:eastAsia="Times New Roman" w:hAnsi="Times New Roman"/>
          <w:sz w:val="24"/>
          <w:szCs w:val="24"/>
          <w:lang w:val="en-US"/>
        </w:rPr>
        <w:t xml:space="preserve">play a crucial role </w:t>
      </w:r>
      <w:r w:rsidRPr="00060223">
        <w:rPr>
          <w:rFonts w:ascii="Times New Roman" w:eastAsia="Times New Roman" w:hAnsi="Times New Roman"/>
          <w:sz w:val="24"/>
          <w:szCs w:val="24"/>
          <w:lang w:val="en-US"/>
        </w:rPr>
        <w:t>under</w:t>
      </w:r>
      <w:r w:rsidR="00AB1F0E" w:rsidRPr="00060223">
        <w:rPr>
          <w:rFonts w:ascii="Times New Roman" w:eastAsia="Times New Roman" w:hAnsi="Times New Roman"/>
          <w:sz w:val="24"/>
          <w:szCs w:val="24"/>
          <w:lang w:val="en-US"/>
        </w:rPr>
        <w:t xml:space="preserve"> these circumstances</w:t>
      </w:r>
      <w:r w:rsidRPr="00060223">
        <w:rPr>
          <w:rFonts w:ascii="Times New Roman" w:eastAsia="Times New Roman" w:hAnsi="Times New Roman"/>
          <w:sz w:val="24"/>
          <w:szCs w:val="24"/>
          <w:lang w:val="en-US"/>
        </w:rPr>
        <w:t>.  These organizations</w:t>
      </w:r>
      <w:r w:rsidR="00AB1F0E" w:rsidRPr="00060223">
        <w:rPr>
          <w:rFonts w:ascii="Times New Roman" w:eastAsia="Times New Roman" w:hAnsi="Times New Roman"/>
          <w:sz w:val="24"/>
          <w:szCs w:val="24"/>
          <w:lang w:val="en-US"/>
        </w:rPr>
        <w:t xml:space="preserve"> have attempted to attract young people to mobilize </w:t>
      </w:r>
      <w:r w:rsidR="00F9663A" w:rsidRPr="00060223">
        <w:rPr>
          <w:rFonts w:ascii="Times New Roman" w:eastAsia="Times New Roman" w:hAnsi="Times New Roman"/>
          <w:sz w:val="24"/>
          <w:szCs w:val="24"/>
          <w:lang w:val="en-US"/>
        </w:rPr>
        <w:t xml:space="preserve">in </w:t>
      </w:r>
      <w:r w:rsidR="00AB1F0E" w:rsidRPr="00060223">
        <w:rPr>
          <w:rFonts w:ascii="Times New Roman" w:eastAsia="Times New Roman" w:hAnsi="Times New Roman"/>
          <w:sz w:val="24"/>
          <w:szCs w:val="24"/>
          <w:lang w:val="en-US"/>
        </w:rPr>
        <w:t xml:space="preserve">collective social actions </w:t>
      </w:r>
      <w:r w:rsidR="003C632E" w:rsidRPr="00060223">
        <w:rPr>
          <w:rFonts w:ascii="Times New Roman" w:eastAsia="Times New Roman" w:hAnsi="Times New Roman"/>
          <w:sz w:val="24"/>
          <w:szCs w:val="24"/>
          <w:lang w:val="en-US"/>
        </w:rPr>
        <w:t>aimed</w:t>
      </w:r>
      <w:r w:rsidR="00AB1F0E" w:rsidRPr="00060223">
        <w:rPr>
          <w:rFonts w:ascii="Times New Roman" w:eastAsia="Times New Roman" w:hAnsi="Times New Roman"/>
          <w:sz w:val="24"/>
          <w:szCs w:val="24"/>
          <w:lang w:val="en-US"/>
        </w:rPr>
        <w:t xml:space="preserve"> towards solidarity</w:t>
      </w:r>
      <w:r w:rsidR="009E713D" w:rsidRPr="00060223">
        <w:rPr>
          <w:rFonts w:ascii="Times New Roman" w:eastAsia="Times New Roman" w:hAnsi="Times New Roman"/>
          <w:sz w:val="24"/>
          <w:szCs w:val="24"/>
          <w:lang w:val="en-US"/>
        </w:rPr>
        <w:t xml:space="preserve"> </w:t>
      </w:r>
      <w:r w:rsidR="00060223" w:rsidRPr="00060223">
        <w:rPr>
          <w:rFonts w:ascii="Times New Roman" w:eastAsia="Times New Roman" w:hAnsi="Times New Roman"/>
          <w:sz w:val="24"/>
          <w:szCs w:val="24"/>
          <w:lang w:val="en-US"/>
        </w:rPr>
        <w:t>and justice</w:t>
      </w:r>
      <w:r w:rsidR="00AB1F0E" w:rsidRPr="00060223">
        <w:rPr>
          <w:rFonts w:ascii="Times New Roman" w:eastAsia="Times New Roman" w:hAnsi="Times New Roman"/>
          <w:sz w:val="24"/>
          <w:szCs w:val="24"/>
          <w:lang w:val="en-US"/>
        </w:rPr>
        <w:t xml:space="preserve">. </w:t>
      </w:r>
      <w:r w:rsidR="009E713D" w:rsidRPr="00060223">
        <w:rPr>
          <w:rFonts w:ascii="Times New Roman" w:eastAsia="Times New Roman" w:hAnsi="Times New Roman"/>
          <w:sz w:val="24"/>
          <w:szCs w:val="24"/>
          <w:lang w:val="en-US"/>
        </w:rPr>
        <w:t>S</w:t>
      </w:r>
      <w:r w:rsidR="00AB1F0E" w:rsidRPr="00060223">
        <w:rPr>
          <w:rFonts w:ascii="Times New Roman" w:eastAsia="Times New Roman" w:hAnsi="Times New Roman"/>
          <w:sz w:val="24"/>
          <w:szCs w:val="24"/>
          <w:lang w:val="en-US"/>
        </w:rPr>
        <w:t xml:space="preserve">o-called </w:t>
      </w:r>
      <w:r w:rsidR="00F9663A" w:rsidRPr="00060223">
        <w:rPr>
          <w:rFonts w:ascii="Times New Roman" w:eastAsia="Times New Roman" w:hAnsi="Times New Roman"/>
          <w:sz w:val="24"/>
          <w:szCs w:val="24"/>
          <w:lang w:val="en-US"/>
        </w:rPr>
        <w:t>“</w:t>
      </w:r>
      <w:r w:rsidR="00AB1F0E" w:rsidRPr="00060223">
        <w:rPr>
          <w:rFonts w:ascii="Times New Roman" w:eastAsia="Times New Roman" w:hAnsi="Times New Roman"/>
          <w:sz w:val="24"/>
          <w:szCs w:val="24"/>
          <w:lang w:val="en-US"/>
        </w:rPr>
        <w:t>cause marketing</w:t>
      </w:r>
      <w:r w:rsidR="00F9663A" w:rsidRPr="00060223">
        <w:rPr>
          <w:rFonts w:ascii="Times New Roman" w:eastAsia="Times New Roman" w:hAnsi="Times New Roman"/>
          <w:sz w:val="24"/>
          <w:szCs w:val="24"/>
          <w:lang w:val="en-US"/>
        </w:rPr>
        <w:t>”</w:t>
      </w:r>
      <w:r w:rsidR="00AB1F0E" w:rsidRPr="00060223">
        <w:rPr>
          <w:rFonts w:ascii="Times New Roman" w:eastAsia="Times New Roman" w:hAnsi="Times New Roman"/>
          <w:sz w:val="24"/>
          <w:szCs w:val="24"/>
          <w:lang w:val="en-US"/>
        </w:rPr>
        <w:t xml:space="preserve"> has </w:t>
      </w:r>
      <w:r w:rsidR="003C632E" w:rsidRPr="00060223">
        <w:rPr>
          <w:rFonts w:ascii="Times New Roman" w:eastAsia="Times New Roman" w:hAnsi="Times New Roman"/>
          <w:sz w:val="24"/>
          <w:szCs w:val="24"/>
          <w:lang w:val="en-US"/>
        </w:rPr>
        <w:t>made</w:t>
      </w:r>
      <w:r w:rsidR="00AB1F0E" w:rsidRPr="00060223">
        <w:rPr>
          <w:rFonts w:ascii="Times New Roman" w:eastAsia="Times New Roman" w:hAnsi="Times New Roman"/>
          <w:sz w:val="24"/>
          <w:szCs w:val="24"/>
          <w:lang w:val="en-US"/>
        </w:rPr>
        <w:t xml:space="preserve"> NGOs </w:t>
      </w:r>
      <w:r w:rsidR="003C632E" w:rsidRPr="00060223">
        <w:rPr>
          <w:rFonts w:ascii="Times New Roman" w:eastAsia="Times New Roman" w:hAnsi="Times New Roman"/>
          <w:sz w:val="24"/>
          <w:szCs w:val="24"/>
          <w:lang w:val="en-US"/>
        </w:rPr>
        <w:t>achieve</w:t>
      </w:r>
      <w:r w:rsidR="00AB1F0E" w:rsidRPr="00060223">
        <w:rPr>
          <w:rFonts w:ascii="Times New Roman" w:eastAsia="Times New Roman" w:hAnsi="Times New Roman"/>
          <w:sz w:val="24"/>
          <w:szCs w:val="24"/>
          <w:lang w:val="en-US"/>
        </w:rPr>
        <w:t xml:space="preserve"> more active </w:t>
      </w:r>
      <w:r w:rsidR="003C632E" w:rsidRPr="00060223">
        <w:rPr>
          <w:rFonts w:ascii="Times New Roman" w:eastAsia="Times New Roman" w:hAnsi="Times New Roman"/>
          <w:sz w:val="24"/>
          <w:szCs w:val="24"/>
          <w:lang w:val="en-US"/>
        </w:rPr>
        <w:t>communication</w:t>
      </w:r>
      <w:r w:rsidR="00F9663A" w:rsidRPr="00060223">
        <w:rPr>
          <w:rFonts w:ascii="Times New Roman" w:eastAsia="Times New Roman" w:hAnsi="Times New Roman"/>
          <w:sz w:val="24"/>
          <w:szCs w:val="24"/>
          <w:lang w:val="en-US"/>
        </w:rPr>
        <w:t>––</w:t>
      </w:r>
      <w:r w:rsidR="00AB1F0E" w:rsidRPr="00060223">
        <w:rPr>
          <w:rFonts w:ascii="Times New Roman" w:eastAsia="Times New Roman" w:hAnsi="Times New Roman"/>
          <w:sz w:val="24"/>
          <w:szCs w:val="24"/>
          <w:lang w:val="en-US"/>
        </w:rPr>
        <w:t xml:space="preserve">without losing visibility in more traditional </w:t>
      </w:r>
      <w:r w:rsidR="00F9663A" w:rsidRPr="00060223">
        <w:rPr>
          <w:rFonts w:ascii="Times New Roman" w:eastAsia="Times New Roman" w:hAnsi="Times New Roman"/>
          <w:sz w:val="24"/>
          <w:szCs w:val="24"/>
          <w:lang w:val="en-US"/>
        </w:rPr>
        <w:t>media––</w:t>
      </w:r>
      <w:r w:rsidRPr="00060223">
        <w:rPr>
          <w:rFonts w:ascii="Times New Roman" w:eastAsia="Times New Roman" w:hAnsi="Times New Roman"/>
          <w:sz w:val="24"/>
          <w:szCs w:val="24"/>
          <w:lang w:val="en-US"/>
        </w:rPr>
        <w:t>contributing to making youth</w:t>
      </w:r>
      <w:r w:rsidR="00AB1F0E"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participate</w:t>
      </w:r>
      <w:r w:rsidR="00AB1F0E" w:rsidRPr="00060223">
        <w:rPr>
          <w:rFonts w:ascii="Times New Roman" w:eastAsia="Times New Roman" w:hAnsi="Times New Roman"/>
          <w:sz w:val="24"/>
          <w:szCs w:val="24"/>
          <w:lang w:val="en-US"/>
        </w:rPr>
        <w:t xml:space="preserve"> in such organizations</w:t>
      </w:r>
      <w:r w:rsidR="009E713D" w:rsidRPr="00060223">
        <w:rPr>
          <w:rFonts w:ascii="Times New Roman" w:eastAsia="Times New Roman" w:hAnsi="Times New Roman"/>
          <w:sz w:val="24"/>
          <w:szCs w:val="24"/>
          <w:lang w:val="en-US"/>
        </w:rPr>
        <w:t xml:space="preserve"> (L</w:t>
      </w:r>
      <w:r w:rsidR="00F9663A" w:rsidRPr="00060223">
        <w:rPr>
          <w:rFonts w:ascii="Times New Roman" w:eastAsia="Times New Roman" w:hAnsi="Times New Roman"/>
          <w:sz w:val="24"/>
          <w:szCs w:val="24"/>
          <w:lang w:val="en-US"/>
        </w:rPr>
        <w:t>ó</w:t>
      </w:r>
      <w:r w:rsidR="009E713D" w:rsidRPr="00060223">
        <w:rPr>
          <w:rFonts w:ascii="Times New Roman" w:eastAsia="Times New Roman" w:hAnsi="Times New Roman"/>
          <w:sz w:val="24"/>
          <w:szCs w:val="24"/>
          <w:lang w:val="en-US"/>
        </w:rPr>
        <w:t xml:space="preserve">pez </w:t>
      </w:r>
      <w:r w:rsidR="00F9663A" w:rsidRPr="00060223">
        <w:rPr>
          <w:rFonts w:ascii="Times New Roman" w:eastAsia="Times New Roman" w:hAnsi="Times New Roman"/>
          <w:sz w:val="24"/>
          <w:szCs w:val="24"/>
          <w:lang w:val="en-US"/>
        </w:rPr>
        <w:t xml:space="preserve">&amp; </w:t>
      </w:r>
      <w:r w:rsidR="009E713D" w:rsidRPr="00060223">
        <w:rPr>
          <w:rFonts w:ascii="Times New Roman" w:eastAsia="Times New Roman" w:hAnsi="Times New Roman"/>
          <w:sz w:val="24"/>
          <w:szCs w:val="24"/>
          <w:lang w:val="en-US"/>
        </w:rPr>
        <w:t>Roig, 2006)</w:t>
      </w:r>
      <w:r w:rsidR="00AB1F0E" w:rsidRPr="00060223">
        <w:rPr>
          <w:rFonts w:ascii="Times New Roman" w:eastAsia="Times New Roman" w:hAnsi="Times New Roman"/>
          <w:sz w:val="24"/>
          <w:szCs w:val="24"/>
          <w:lang w:val="en-US"/>
        </w:rPr>
        <w:t>.</w:t>
      </w:r>
    </w:p>
    <w:p w14:paraId="098715AD" w14:textId="77777777" w:rsidR="00870333" w:rsidRPr="00060223" w:rsidRDefault="00870333"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p>
    <w:p w14:paraId="18888D3A" w14:textId="7CEF1D3B" w:rsidR="00C44AAB" w:rsidRPr="00060223" w:rsidRDefault="00F6229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Proxemics could be one of the main factors </w:t>
      </w:r>
      <w:r w:rsidR="00A9772E" w:rsidRPr="00060223">
        <w:rPr>
          <w:rFonts w:ascii="Times New Roman" w:eastAsia="Times New Roman" w:hAnsi="Times New Roman"/>
          <w:sz w:val="24"/>
          <w:szCs w:val="24"/>
          <w:lang w:val="en-US"/>
        </w:rPr>
        <w:t xml:space="preserve">leading </w:t>
      </w:r>
      <w:r w:rsidRPr="00060223">
        <w:rPr>
          <w:rFonts w:ascii="Times New Roman" w:eastAsia="Times New Roman" w:hAnsi="Times New Roman"/>
          <w:sz w:val="24"/>
          <w:szCs w:val="24"/>
          <w:lang w:val="en-US"/>
        </w:rPr>
        <w:t xml:space="preserve">young people to join collective social actions promoted by NGOs or other associations and organizations. In short, as already </w:t>
      </w:r>
      <w:r w:rsidR="00C44AAB" w:rsidRPr="00060223">
        <w:rPr>
          <w:rFonts w:ascii="Times New Roman" w:eastAsia="Times New Roman" w:hAnsi="Times New Roman"/>
          <w:sz w:val="24"/>
          <w:szCs w:val="24"/>
          <w:lang w:val="en-US"/>
        </w:rPr>
        <w:t>mentioned,</w:t>
      </w:r>
      <w:r w:rsidRPr="00060223">
        <w:rPr>
          <w:rFonts w:ascii="Times New Roman" w:eastAsia="Times New Roman" w:hAnsi="Times New Roman"/>
          <w:sz w:val="24"/>
          <w:szCs w:val="24"/>
          <w:lang w:val="en-US"/>
        </w:rPr>
        <w:t xml:space="preserve"> local and </w:t>
      </w:r>
      <w:r w:rsidR="00BF0E62" w:rsidRPr="00060223">
        <w:rPr>
          <w:rFonts w:ascii="Times New Roman" w:eastAsia="Times New Roman" w:hAnsi="Times New Roman"/>
          <w:sz w:val="24"/>
          <w:szCs w:val="24"/>
          <w:lang w:val="en-US"/>
        </w:rPr>
        <w:t xml:space="preserve">regional </w:t>
      </w:r>
      <w:r w:rsidRPr="00060223">
        <w:rPr>
          <w:rFonts w:ascii="Times New Roman" w:eastAsia="Times New Roman" w:hAnsi="Times New Roman"/>
          <w:sz w:val="24"/>
          <w:szCs w:val="24"/>
          <w:lang w:val="en-US"/>
        </w:rPr>
        <w:t>acti</w:t>
      </w:r>
      <w:r w:rsidR="00BF0E62" w:rsidRPr="00060223">
        <w:rPr>
          <w:rFonts w:ascii="Times New Roman" w:eastAsia="Times New Roman" w:hAnsi="Times New Roman"/>
          <w:sz w:val="24"/>
          <w:szCs w:val="24"/>
          <w:lang w:val="en-US"/>
        </w:rPr>
        <w:t>ons</w:t>
      </w:r>
      <w:r w:rsidRPr="00060223">
        <w:rPr>
          <w:rFonts w:ascii="Times New Roman" w:eastAsia="Times New Roman" w:hAnsi="Times New Roman"/>
          <w:sz w:val="24"/>
          <w:szCs w:val="24"/>
          <w:lang w:val="en-US"/>
        </w:rPr>
        <w:t xml:space="preserve"> are usually</w:t>
      </w:r>
      <w:r w:rsidR="00C44AAB" w:rsidRPr="00060223">
        <w:rPr>
          <w:rFonts w:ascii="Times New Roman" w:eastAsia="Times New Roman" w:hAnsi="Times New Roman"/>
          <w:sz w:val="24"/>
          <w:szCs w:val="24"/>
          <w:lang w:val="en-US"/>
        </w:rPr>
        <w:t xml:space="preserve"> the most successful</w:t>
      </w:r>
      <w:r w:rsidRPr="00060223">
        <w:rPr>
          <w:rFonts w:ascii="Times New Roman" w:eastAsia="Times New Roman" w:hAnsi="Times New Roman"/>
          <w:sz w:val="24"/>
          <w:szCs w:val="24"/>
          <w:lang w:val="en-US"/>
        </w:rPr>
        <w:t>.</w:t>
      </w:r>
      <w:r w:rsidR="00C44AAB" w:rsidRPr="00060223">
        <w:rPr>
          <w:rFonts w:ascii="Times New Roman" w:eastAsia="Times New Roman" w:hAnsi="Times New Roman"/>
          <w:sz w:val="24"/>
          <w:szCs w:val="24"/>
          <w:lang w:val="en-US"/>
        </w:rPr>
        <w:t xml:space="preserve"> </w:t>
      </w:r>
      <w:r w:rsidR="00BF0E62" w:rsidRPr="00060223">
        <w:rPr>
          <w:rFonts w:ascii="Times New Roman" w:eastAsia="Times New Roman" w:hAnsi="Times New Roman"/>
          <w:sz w:val="24"/>
          <w:szCs w:val="24"/>
          <w:lang w:val="en-US"/>
        </w:rPr>
        <w:t>Y</w:t>
      </w:r>
      <w:r w:rsidR="008B0779" w:rsidRPr="00060223">
        <w:rPr>
          <w:rFonts w:ascii="Times New Roman" w:eastAsia="Times New Roman" w:hAnsi="Times New Roman"/>
          <w:sz w:val="24"/>
          <w:szCs w:val="24"/>
          <w:lang w:val="en-US"/>
        </w:rPr>
        <w:t xml:space="preserve">oung people in situations that require their active social participation depend largely on proximity, both </w:t>
      </w:r>
      <w:r w:rsidR="0079129F" w:rsidRPr="00060223">
        <w:rPr>
          <w:rFonts w:ascii="Times New Roman" w:eastAsia="Times New Roman" w:hAnsi="Times New Roman"/>
          <w:sz w:val="24"/>
          <w:szCs w:val="24"/>
          <w:lang w:val="en-US"/>
        </w:rPr>
        <w:t xml:space="preserve">in </w:t>
      </w:r>
      <w:r w:rsidR="008B0779" w:rsidRPr="00060223">
        <w:rPr>
          <w:rFonts w:ascii="Times New Roman" w:eastAsia="Times New Roman" w:hAnsi="Times New Roman"/>
          <w:sz w:val="24"/>
          <w:szCs w:val="24"/>
          <w:lang w:val="en-US"/>
        </w:rPr>
        <w:t>what we understand as geographical proximity and the so-called social proximity</w:t>
      </w:r>
      <w:r w:rsidR="00BF0E62" w:rsidRPr="00060223">
        <w:rPr>
          <w:rFonts w:ascii="Times New Roman" w:eastAsia="Times New Roman" w:hAnsi="Times New Roman"/>
          <w:sz w:val="24"/>
          <w:szCs w:val="24"/>
          <w:lang w:val="en-US"/>
        </w:rPr>
        <w:t xml:space="preserve"> (</w:t>
      </w:r>
      <w:r w:rsidR="005B3EDA" w:rsidRPr="00060223">
        <w:rPr>
          <w:rFonts w:ascii="Times New Roman" w:eastAsia="Times New Roman" w:hAnsi="Times New Roman"/>
          <w:sz w:val="24"/>
          <w:szCs w:val="24"/>
          <w:lang w:val="en-US"/>
        </w:rPr>
        <w:t>Garcí</w:t>
      </w:r>
      <w:r w:rsidR="00BF0E62" w:rsidRPr="00060223">
        <w:rPr>
          <w:rFonts w:ascii="Times New Roman" w:eastAsia="Times New Roman" w:hAnsi="Times New Roman"/>
          <w:sz w:val="24"/>
          <w:szCs w:val="24"/>
          <w:lang w:val="en-US"/>
        </w:rPr>
        <w:t>a, del H</w:t>
      </w:r>
      <w:r w:rsidR="005B3EDA" w:rsidRPr="00060223">
        <w:rPr>
          <w:rFonts w:ascii="Times New Roman" w:eastAsia="Times New Roman" w:hAnsi="Times New Roman"/>
          <w:sz w:val="24"/>
          <w:szCs w:val="24"/>
          <w:lang w:val="en-US"/>
        </w:rPr>
        <w:t>oyo</w:t>
      </w:r>
      <w:r w:rsidR="00A9772E" w:rsidRPr="00060223">
        <w:rPr>
          <w:rFonts w:ascii="Times New Roman" w:eastAsia="Times New Roman" w:hAnsi="Times New Roman"/>
          <w:sz w:val="24"/>
          <w:szCs w:val="24"/>
          <w:lang w:val="en-US"/>
        </w:rPr>
        <w:t>,</w:t>
      </w:r>
      <w:r w:rsidR="00F9663A" w:rsidRPr="00060223">
        <w:rPr>
          <w:rFonts w:ascii="Times New Roman" w:eastAsia="Times New Roman" w:hAnsi="Times New Roman"/>
          <w:sz w:val="24"/>
          <w:szCs w:val="24"/>
          <w:lang w:val="en-US"/>
        </w:rPr>
        <w:t xml:space="preserve"> &amp;</w:t>
      </w:r>
      <w:r w:rsidR="005B3EDA" w:rsidRPr="00060223">
        <w:rPr>
          <w:rFonts w:ascii="Times New Roman" w:eastAsia="Times New Roman" w:hAnsi="Times New Roman"/>
          <w:sz w:val="24"/>
          <w:szCs w:val="24"/>
          <w:lang w:val="en-US"/>
        </w:rPr>
        <w:t xml:space="preserve"> Ferná</w:t>
      </w:r>
      <w:r w:rsidR="00BF0E62" w:rsidRPr="00060223">
        <w:rPr>
          <w:rFonts w:ascii="Times New Roman" w:eastAsia="Times New Roman" w:hAnsi="Times New Roman"/>
          <w:sz w:val="24"/>
          <w:szCs w:val="24"/>
          <w:lang w:val="en-US"/>
        </w:rPr>
        <w:t>ndez, 2014)</w:t>
      </w:r>
      <w:r w:rsidR="008B0779" w:rsidRPr="00060223">
        <w:rPr>
          <w:rFonts w:ascii="Times New Roman" w:eastAsia="Times New Roman" w:hAnsi="Times New Roman"/>
          <w:sz w:val="24"/>
          <w:szCs w:val="24"/>
          <w:lang w:val="en-US"/>
        </w:rPr>
        <w:t>. When it comes to show</w:t>
      </w:r>
      <w:r w:rsidR="00F9663A" w:rsidRPr="00060223">
        <w:rPr>
          <w:rFonts w:ascii="Times New Roman" w:eastAsia="Times New Roman" w:hAnsi="Times New Roman"/>
          <w:sz w:val="24"/>
          <w:szCs w:val="24"/>
          <w:lang w:val="en-US"/>
        </w:rPr>
        <w:t>ing</w:t>
      </w:r>
      <w:r w:rsidR="008B0779" w:rsidRPr="00060223">
        <w:rPr>
          <w:rFonts w:ascii="Times New Roman" w:eastAsia="Times New Roman" w:hAnsi="Times New Roman"/>
          <w:sz w:val="24"/>
          <w:szCs w:val="24"/>
          <w:lang w:val="en-US"/>
        </w:rPr>
        <w:t xml:space="preserve"> an active attitude beyond social networks, young people tend to be more sympathetic to geographically </w:t>
      </w:r>
      <w:r w:rsidR="0079129F" w:rsidRPr="00060223">
        <w:rPr>
          <w:rFonts w:ascii="Times New Roman" w:eastAsia="Times New Roman" w:hAnsi="Times New Roman"/>
          <w:sz w:val="24"/>
          <w:szCs w:val="24"/>
          <w:lang w:val="en-US"/>
        </w:rPr>
        <w:t xml:space="preserve">close </w:t>
      </w:r>
      <w:r w:rsidR="008B0779" w:rsidRPr="00060223">
        <w:rPr>
          <w:rFonts w:ascii="Times New Roman" w:eastAsia="Times New Roman" w:hAnsi="Times New Roman"/>
          <w:sz w:val="24"/>
          <w:szCs w:val="24"/>
          <w:lang w:val="en-US"/>
        </w:rPr>
        <w:t>situations.</w:t>
      </w:r>
    </w:p>
    <w:tbl>
      <w:tblPr>
        <w:tblW w:w="8644" w:type="dxa"/>
        <w:tblInd w:w="108" w:type="dxa"/>
        <w:tblLayout w:type="fixed"/>
        <w:tblLook w:val="0000" w:firstRow="0" w:lastRow="0" w:firstColumn="0" w:lastColumn="0" w:noHBand="0" w:noVBand="0"/>
      </w:tblPr>
      <w:tblGrid>
        <w:gridCol w:w="8644"/>
      </w:tblGrid>
      <w:tr w:rsidR="0069498C" w:rsidRPr="00060223" w14:paraId="33FF2066" w14:textId="77777777" w:rsidTr="00C81ED3">
        <w:tc>
          <w:tcPr>
            <w:tcW w:w="8644" w:type="dxa"/>
            <w:tcBorders>
              <w:top w:val="single" w:sz="4" w:space="0" w:color="auto"/>
              <w:left w:val="single" w:sz="4" w:space="0" w:color="auto"/>
              <w:bottom w:val="single" w:sz="4" w:space="0" w:color="auto"/>
              <w:right w:val="single" w:sz="4" w:space="0" w:color="auto"/>
            </w:tcBorders>
          </w:tcPr>
          <w:p w14:paraId="499EAD95" w14:textId="77777777" w:rsidR="0069498C" w:rsidRPr="00060223" w:rsidRDefault="00934FCC"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u w:val="single"/>
                <w:lang w:val="en-US"/>
              </w:rPr>
            </w:pPr>
            <w:r w:rsidRPr="00060223">
              <w:rPr>
                <w:rFonts w:ascii="Times New Roman" w:eastAsia="Times New Roman" w:hAnsi="Times New Roman"/>
                <w:sz w:val="24"/>
                <w:szCs w:val="24"/>
                <w:u w:val="single"/>
                <w:lang w:val="en-US"/>
              </w:rPr>
              <w:t>Let’s save</w:t>
            </w:r>
            <w:r w:rsidR="0069498C" w:rsidRPr="00060223">
              <w:rPr>
                <w:rFonts w:ascii="Times New Roman" w:eastAsia="Times New Roman" w:hAnsi="Times New Roman"/>
                <w:sz w:val="24"/>
                <w:szCs w:val="24"/>
                <w:u w:val="single"/>
                <w:lang w:val="en-US"/>
              </w:rPr>
              <w:t xml:space="preserve"> Excalibur </w:t>
            </w:r>
          </w:p>
          <w:p w14:paraId="6775F9DA" w14:textId="680E566F" w:rsidR="0069498C" w:rsidRPr="00060223" w:rsidRDefault="00934FCC" w:rsidP="00A977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The first case of </w:t>
            </w:r>
            <w:r w:rsidR="0079129F" w:rsidRPr="00060223">
              <w:rPr>
                <w:rFonts w:ascii="Times New Roman" w:eastAsia="Times New Roman" w:hAnsi="Times New Roman"/>
                <w:sz w:val="24"/>
                <w:szCs w:val="24"/>
                <w:lang w:val="en-US"/>
              </w:rPr>
              <w:t xml:space="preserve">the </w:t>
            </w:r>
            <w:r w:rsidRPr="00060223">
              <w:rPr>
                <w:rFonts w:ascii="Times New Roman" w:eastAsia="Times New Roman" w:hAnsi="Times New Roman"/>
                <w:sz w:val="24"/>
                <w:szCs w:val="24"/>
                <w:lang w:val="en-US"/>
              </w:rPr>
              <w:t xml:space="preserve">Ebola infection outside Africa </w:t>
            </w:r>
            <w:r w:rsidR="0079129F" w:rsidRPr="00060223">
              <w:rPr>
                <w:rFonts w:ascii="Times New Roman" w:eastAsia="Times New Roman" w:hAnsi="Times New Roman"/>
                <w:sz w:val="24"/>
                <w:szCs w:val="24"/>
                <w:lang w:val="en-US"/>
              </w:rPr>
              <w:t xml:space="preserve">occurred </w:t>
            </w:r>
            <w:r w:rsidRPr="00060223">
              <w:rPr>
                <w:rFonts w:ascii="Times New Roman" w:eastAsia="Times New Roman" w:hAnsi="Times New Roman"/>
                <w:sz w:val="24"/>
                <w:szCs w:val="24"/>
                <w:lang w:val="en-US"/>
              </w:rPr>
              <w:t>in October 2014</w:t>
            </w:r>
            <w:r w:rsidR="00A9772E" w:rsidRPr="00060223">
              <w:rPr>
                <w:rFonts w:ascii="Times New Roman" w:eastAsia="Times New Roman" w:hAnsi="Times New Roman"/>
                <w:sz w:val="24"/>
                <w:szCs w:val="24"/>
                <w:lang w:val="en-US"/>
              </w:rPr>
              <w:t xml:space="preserve"> in Spain</w:t>
            </w:r>
            <w:r w:rsidRPr="00060223">
              <w:rPr>
                <w:rFonts w:ascii="Times New Roman" w:eastAsia="Times New Roman" w:hAnsi="Times New Roman"/>
                <w:sz w:val="24"/>
                <w:szCs w:val="24"/>
                <w:lang w:val="en-US"/>
              </w:rPr>
              <w:t xml:space="preserve">. </w:t>
            </w:r>
            <w:r w:rsidR="00A9772E" w:rsidRPr="00060223">
              <w:rPr>
                <w:rFonts w:ascii="Times New Roman" w:eastAsia="Times New Roman" w:hAnsi="Times New Roman"/>
                <w:sz w:val="24"/>
                <w:szCs w:val="24"/>
                <w:lang w:val="en-US"/>
              </w:rPr>
              <w:t xml:space="preserve">A </w:t>
            </w:r>
            <w:r w:rsidR="0079129F" w:rsidRPr="00060223">
              <w:rPr>
                <w:rFonts w:ascii="Times New Roman" w:eastAsia="Times New Roman" w:hAnsi="Times New Roman"/>
                <w:sz w:val="24"/>
                <w:szCs w:val="24"/>
                <w:lang w:val="en-US"/>
              </w:rPr>
              <w:t>health care assistant,</w:t>
            </w:r>
            <w:r w:rsidRPr="00060223">
              <w:rPr>
                <w:rFonts w:ascii="Times New Roman" w:eastAsia="Times New Roman" w:hAnsi="Times New Roman"/>
                <w:sz w:val="24"/>
                <w:szCs w:val="24"/>
                <w:lang w:val="en-US"/>
              </w:rPr>
              <w:t xml:space="preserve"> Teresa Romero</w:t>
            </w:r>
            <w:r w:rsidR="00F9663A"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who had taken care of two </w:t>
            </w:r>
            <w:r w:rsidR="00F9663A" w:rsidRPr="00060223">
              <w:rPr>
                <w:rFonts w:ascii="Times New Roman" w:eastAsia="Times New Roman" w:hAnsi="Times New Roman"/>
                <w:sz w:val="24"/>
                <w:szCs w:val="24"/>
                <w:lang w:val="en-US"/>
              </w:rPr>
              <w:t xml:space="preserve">Ebola-stricken </w:t>
            </w:r>
            <w:r w:rsidRPr="00060223">
              <w:rPr>
                <w:rFonts w:ascii="Times New Roman" w:eastAsia="Times New Roman" w:hAnsi="Times New Roman"/>
                <w:sz w:val="24"/>
                <w:szCs w:val="24"/>
                <w:lang w:val="en-US"/>
              </w:rPr>
              <w:t xml:space="preserve">missionaries repatriated by the </w:t>
            </w:r>
            <w:r w:rsidR="00F9663A" w:rsidRPr="00060223">
              <w:rPr>
                <w:rFonts w:ascii="Times New Roman" w:eastAsia="Times New Roman" w:hAnsi="Times New Roman"/>
                <w:sz w:val="24"/>
                <w:szCs w:val="24"/>
                <w:lang w:val="en-US"/>
              </w:rPr>
              <w:t xml:space="preserve">Spanish </w:t>
            </w:r>
            <w:r w:rsidRPr="00060223">
              <w:rPr>
                <w:rFonts w:ascii="Times New Roman" w:eastAsia="Times New Roman" w:hAnsi="Times New Roman"/>
                <w:sz w:val="24"/>
                <w:szCs w:val="24"/>
                <w:lang w:val="en-US"/>
              </w:rPr>
              <w:t xml:space="preserve">government </w:t>
            </w:r>
            <w:r w:rsidR="00A9772E" w:rsidRPr="00060223">
              <w:rPr>
                <w:rFonts w:ascii="Times New Roman" w:eastAsia="Times New Roman" w:hAnsi="Times New Roman"/>
                <w:sz w:val="24"/>
                <w:szCs w:val="24"/>
                <w:lang w:val="en-US"/>
              </w:rPr>
              <w:t xml:space="preserve">and </w:t>
            </w:r>
            <w:r w:rsidR="00BF0E62" w:rsidRPr="00060223">
              <w:rPr>
                <w:rFonts w:ascii="Times New Roman" w:eastAsia="Times New Roman" w:hAnsi="Times New Roman"/>
                <w:sz w:val="24"/>
                <w:szCs w:val="24"/>
                <w:lang w:val="en-US"/>
              </w:rPr>
              <w:t>who</w:t>
            </w:r>
            <w:r w:rsidRPr="00060223">
              <w:rPr>
                <w:rFonts w:ascii="Times New Roman" w:eastAsia="Times New Roman" w:hAnsi="Times New Roman"/>
                <w:sz w:val="24"/>
                <w:szCs w:val="24"/>
                <w:lang w:val="en-US"/>
              </w:rPr>
              <w:t xml:space="preserve"> subsequently died</w:t>
            </w:r>
            <w:r w:rsidR="00F9663A" w:rsidRPr="00060223">
              <w:rPr>
                <w:rFonts w:ascii="Times New Roman" w:eastAsia="Times New Roman" w:hAnsi="Times New Roman"/>
                <w:sz w:val="24"/>
                <w:szCs w:val="24"/>
                <w:lang w:val="en-US"/>
              </w:rPr>
              <w:t>––</w:t>
            </w:r>
            <w:r w:rsidR="0079129F" w:rsidRPr="00060223">
              <w:rPr>
                <w:rFonts w:ascii="Times New Roman" w:eastAsia="Times New Roman" w:hAnsi="Times New Roman"/>
                <w:sz w:val="24"/>
                <w:szCs w:val="24"/>
                <w:lang w:val="en-US"/>
              </w:rPr>
              <w:t xml:space="preserve">became </w:t>
            </w:r>
            <w:r w:rsidRPr="00060223">
              <w:rPr>
                <w:rFonts w:ascii="Times New Roman" w:eastAsia="Times New Roman" w:hAnsi="Times New Roman"/>
                <w:sz w:val="24"/>
                <w:szCs w:val="24"/>
                <w:lang w:val="en-US"/>
              </w:rPr>
              <w:t xml:space="preserve">infected, and health authorities </w:t>
            </w:r>
            <w:r w:rsidR="0079129F" w:rsidRPr="00060223">
              <w:rPr>
                <w:rFonts w:ascii="Times New Roman" w:eastAsia="Times New Roman" w:hAnsi="Times New Roman"/>
                <w:sz w:val="24"/>
                <w:szCs w:val="24"/>
                <w:lang w:val="en-US"/>
              </w:rPr>
              <w:t xml:space="preserve">activated </w:t>
            </w:r>
            <w:r w:rsidRPr="00060223">
              <w:rPr>
                <w:rFonts w:ascii="Times New Roman" w:eastAsia="Times New Roman" w:hAnsi="Times New Roman"/>
                <w:sz w:val="24"/>
                <w:szCs w:val="24"/>
                <w:lang w:val="en-US"/>
              </w:rPr>
              <w:t xml:space="preserve">the protocol against Ebola in Spain. </w:t>
            </w:r>
            <w:r w:rsidR="00F9663A" w:rsidRPr="00060223">
              <w:rPr>
                <w:rFonts w:ascii="Times New Roman" w:eastAsia="Times New Roman" w:hAnsi="Times New Roman"/>
                <w:sz w:val="24"/>
                <w:szCs w:val="24"/>
                <w:lang w:val="en-US"/>
              </w:rPr>
              <w:t>T</w:t>
            </w:r>
            <w:r w:rsidRPr="00060223">
              <w:rPr>
                <w:rFonts w:ascii="Times New Roman" w:eastAsia="Times New Roman" w:hAnsi="Times New Roman"/>
                <w:sz w:val="24"/>
                <w:szCs w:val="24"/>
                <w:lang w:val="en-US"/>
              </w:rPr>
              <w:t xml:space="preserve">he infected </w:t>
            </w:r>
            <w:r w:rsidR="0079129F" w:rsidRPr="00060223">
              <w:rPr>
                <w:rFonts w:ascii="Times New Roman" w:eastAsia="Times New Roman" w:hAnsi="Times New Roman"/>
                <w:sz w:val="24"/>
                <w:szCs w:val="24"/>
                <w:lang w:val="en-US"/>
              </w:rPr>
              <w:t xml:space="preserve">assistant </w:t>
            </w:r>
            <w:r w:rsidRPr="00060223">
              <w:rPr>
                <w:rFonts w:ascii="Times New Roman" w:eastAsia="Times New Roman" w:hAnsi="Times New Roman"/>
                <w:sz w:val="24"/>
                <w:szCs w:val="24"/>
                <w:lang w:val="en-US"/>
              </w:rPr>
              <w:t xml:space="preserve">and her partner </w:t>
            </w:r>
            <w:r w:rsidR="0079129F" w:rsidRPr="00060223">
              <w:rPr>
                <w:rFonts w:ascii="Times New Roman" w:eastAsia="Times New Roman" w:hAnsi="Times New Roman"/>
                <w:sz w:val="24"/>
                <w:szCs w:val="24"/>
                <w:lang w:val="en-US"/>
              </w:rPr>
              <w:t xml:space="preserve">had </w:t>
            </w:r>
            <w:r w:rsidRPr="00060223">
              <w:rPr>
                <w:rFonts w:ascii="Times New Roman" w:eastAsia="Times New Roman" w:hAnsi="Times New Roman"/>
                <w:sz w:val="24"/>
                <w:szCs w:val="24"/>
                <w:lang w:val="en-US"/>
              </w:rPr>
              <w:t>a dog named Excalibur</w:t>
            </w:r>
            <w:r w:rsidR="00F9663A" w:rsidRPr="00060223">
              <w:rPr>
                <w:rFonts w:ascii="Times New Roman" w:eastAsia="Times New Roman" w:hAnsi="Times New Roman"/>
                <w:sz w:val="24"/>
                <w:szCs w:val="24"/>
                <w:lang w:val="en-US"/>
              </w:rPr>
              <w:t xml:space="preserve">. When it was made public that Excalibur was </w:t>
            </w:r>
            <w:r w:rsidR="00BF0E62" w:rsidRPr="00060223">
              <w:rPr>
                <w:rFonts w:ascii="Times New Roman" w:eastAsia="Times New Roman" w:hAnsi="Times New Roman"/>
                <w:sz w:val="24"/>
                <w:szCs w:val="24"/>
                <w:lang w:val="en-US"/>
              </w:rPr>
              <w:t>to</w:t>
            </w:r>
            <w:r w:rsidRPr="00060223">
              <w:rPr>
                <w:rFonts w:ascii="Times New Roman" w:eastAsia="Times New Roman" w:hAnsi="Times New Roman"/>
                <w:sz w:val="24"/>
                <w:szCs w:val="24"/>
                <w:lang w:val="en-US"/>
              </w:rPr>
              <w:t xml:space="preserve"> be </w:t>
            </w:r>
            <w:r w:rsidR="00BF0E62" w:rsidRPr="00060223">
              <w:rPr>
                <w:rFonts w:ascii="Times New Roman" w:eastAsia="Times New Roman" w:hAnsi="Times New Roman"/>
                <w:sz w:val="24"/>
                <w:szCs w:val="24"/>
                <w:lang w:val="en-US"/>
              </w:rPr>
              <w:t xml:space="preserve">euthanized </w:t>
            </w:r>
            <w:r w:rsidRPr="00060223">
              <w:rPr>
                <w:rFonts w:ascii="Times New Roman" w:eastAsia="Times New Roman" w:hAnsi="Times New Roman"/>
                <w:sz w:val="24"/>
                <w:szCs w:val="24"/>
                <w:lang w:val="en-US"/>
              </w:rPr>
              <w:t xml:space="preserve">in order to avoid contagion, considerable controversy </w:t>
            </w:r>
            <w:r w:rsidR="0079129F" w:rsidRPr="00060223">
              <w:rPr>
                <w:rFonts w:ascii="Times New Roman" w:eastAsia="Times New Roman" w:hAnsi="Times New Roman"/>
                <w:sz w:val="24"/>
                <w:szCs w:val="24"/>
                <w:lang w:val="en-US"/>
              </w:rPr>
              <w:t xml:space="preserve">arose </w:t>
            </w:r>
            <w:r w:rsidRPr="00060223">
              <w:rPr>
                <w:rFonts w:ascii="Times New Roman" w:eastAsia="Times New Roman" w:hAnsi="Times New Roman"/>
                <w:sz w:val="24"/>
                <w:szCs w:val="24"/>
                <w:lang w:val="en-US"/>
              </w:rPr>
              <w:t>over the decision</w:t>
            </w:r>
            <w:r w:rsidR="00F9663A" w:rsidRPr="00060223">
              <w:rPr>
                <w:rFonts w:ascii="Times New Roman" w:eastAsia="Times New Roman" w:hAnsi="Times New Roman"/>
                <w:sz w:val="24"/>
                <w:szCs w:val="24"/>
                <w:lang w:val="en-US"/>
              </w:rPr>
              <w:t>, made</w:t>
            </w:r>
            <w:r w:rsidRPr="00060223">
              <w:rPr>
                <w:rFonts w:ascii="Times New Roman" w:eastAsia="Times New Roman" w:hAnsi="Times New Roman"/>
                <w:sz w:val="24"/>
                <w:szCs w:val="24"/>
                <w:lang w:val="en-US"/>
              </w:rPr>
              <w:t xml:space="preserve"> </w:t>
            </w:r>
            <w:r w:rsidR="0079129F" w:rsidRPr="00060223">
              <w:rPr>
                <w:rFonts w:ascii="Times New Roman" w:eastAsia="Times New Roman" w:hAnsi="Times New Roman"/>
                <w:sz w:val="24"/>
                <w:szCs w:val="24"/>
                <w:lang w:val="en-US"/>
              </w:rPr>
              <w:t xml:space="preserve">by </w:t>
            </w:r>
            <w:r w:rsidR="003D0F8C" w:rsidRPr="00060223">
              <w:rPr>
                <w:rFonts w:ascii="Times New Roman" w:eastAsia="Times New Roman" w:hAnsi="Times New Roman"/>
                <w:sz w:val="24"/>
                <w:szCs w:val="24"/>
                <w:lang w:val="en-US"/>
              </w:rPr>
              <w:t>the</w:t>
            </w:r>
            <w:r w:rsidRPr="00060223">
              <w:rPr>
                <w:rFonts w:ascii="Times New Roman" w:eastAsia="Times New Roman" w:hAnsi="Times New Roman"/>
                <w:sz w:val="24"/>
                <w:szCs w:val="24"/>
                <w:lang w:val="en-US"/>
              </w:rPr>
              <w:t xml:space="preserve"> Comunidad de Madrid</w:t>
            </w:r>
            <w:r w:rsidR="00F9663A" w:rsidRPr="00060223">
              <w:rPr>
                <w:rFonts w:ascii="Times New Roman" w:eastAsia="Times New Roman" w:hAnsi="Times New Roman"/>
                <w:sz w:val="24"/>
                <w:szCs w:val="24"/>
                <w:lang w:val="en-US"/>
              </w:rPr>
              <w:t xml:space="preserve"> and </w:t>
            </w:r>
            <w:r w:rsidRPr="00060223">
              <w:rPr>
                <w:rFonts w:ascii="Times New Roman" w:eastAsia="Times New Roman" w:hAnsi="Times New Roman"/>
                <w:sz w:val="24"/>
                <w:szCs w:val="24"/>
                <w:lang w:val="en-US"/>
              </w:rPr>
              <w:t>backed by the Juzgado Contencioso-Administrativo No. 2</w:t>
            </w:r>
            <w:r w:rsidR="003D0F8C" w:rsidRPr="00060223">
              <w:rPr>
                <w:rFonts w:ascii="Times New Roman" w:eastAsia="Times New Roman" w:hAnsi="Times New Roman"/>
                <w:sz w:val="24"/>
                <w:szCs w:val="24"/>
                <w:lang w:val="en-US"/>
              </w:rPr>
              <w:t xml:space="preserve"> (administrative court)</w:t>
            </w:r>
            <w:r w:rsidRPr="00060223">
              <w:rPr>
                <w:rFonts w:ascii="Times New Roman" w:eastAsia="Times New Roman" w:hAnsi="Times New Roman"/>
                <w:sz w:val="24"/>
                <w:szCs w:val="24"/>
                <w:lang w:val="en-US"/>
              </w:rPr>
              <w:t>.</w:t>
            </w:r>
            <w:r w:rsidR="00683CAE" w:rsidRPr="00060223">
              <w:rPr>
                <w:rFonts w:ascii="Times New Roman" w:eastAsia="Times New Roman" w:hAnsi="Times New Roman"/>
                <w:sz w:val="24"/>
                <w:szCs w:val="24"/>
                <w:lang w:val="en-US"/>
              </w:rPr>
              <w:t xml:space="preserve"> The decision was justified by the lack of </w:t>
            </w:r>
            <w:r w:rsidR="00C27776" w:rsidRPr="00060223">
              <w:rPr>
                <w:rFonts w:ascii="Times New Roman" w:eastAsia="Times New Roman" w:hAnsi="Times New Roman"/>
                <w:sz w:val="24"/>
                <w:szCs w:val="24"/>
                <w:lang w:val="en-US"/>
              </w:rPr>
              <w:t xml:space="preserve">medical knowledge </w:t>
            </w:r>
            <w:r w:rsidR="00683CAE" w:rsidRPr="00060223">
              <w:rPr>
                <w:rFonts w:ascii="Times New Roman" w:eastAsia="Times New Roman" w:hAnsi="Times New Roman"/>
                <w:sz w:val="24"/>
                <w:szCs w:val="24"/>
                <w:lang w:val="en-US"/>
              </w:rPr>
              <w:t xml:space="preserve">regarding </w:t>
            </w:r>
            <w:r w:rsidR="00C27776" w:rsidRPr="00060223">
              <w:rPr>
                <w:rFonts w:ascii="Times New Roman" w:eastAsia="Times New Roman" w:hAnsi="Times New Roman"/>
                <w:sz w:val="24"/>
                <w:szCs w:val="24"/>
                <w:lang w:val="en-US"/>
              </w:rPr>
              <w:t>infection</w:t>
            </w:r>
            <w:r w:rsidR="00683CAE" w:rsidRPr="00060223">
              <w:rPr>
                <w:rFonts w:ascii="Times New Roman" w:eastAsia="Times New Roman" w:hAnsi="Times New Roman"/>
                <w:sz w:val="24"/>
                <w:szCs w:val="24"/>
                <w:lang w:val="en-US"/>
              </w:rPr>
              <w:t xml:space="preserve"> between animals and humans</w:t>
            </w:r>
            <w:r w:rsidR="00F9663A" w:rsidRPr="00060223">
              <w:rPr>
                <w:rFonts w:ascii="Times New Roman" w:eastAsia="Times New Roman" w:hAnsi="Times New Roman"/>
                <w:sz w:val="24"/>
                <w:szCs w:val="24"/>
                <w:lang w:val="en-US"/>
              </w:rPr>
              <w:t xml:space="preserve"> afflicted with Ebola</w:t>
            </w:r>
            <w:r w:rsidR="00683CAE" w:rsidRPr="00060223">
              <w:rPr>
                <w:rFonts w:ascii="Times New Roman" w:eastAsia="Times New Roman" w:hAnsi="Times New Roman"/>
                <w:sz w:val="24"/>
                <w:szCs w:val="24"/>
                <w:lang w:val="en-US"/>
              </w:rPr>
              <w:t xml:space="preserve">. Despite </w:t>
            </w:r>
            <w:r w:rsidR="00C27776" w:rsidRPr="00060223">
              <w:rPr>
                <w:rFonts w:ascii="Times New Roman" w:eastAsia="Times New Roman" w:hAnsi="Times New Roman"/>
                <w:sz w:val="24"/>
                <w:szCs w:val="24"/>
                <w:lang w:val="en-US"/>
              </w:rPr>
              <w:t xml:space="preserve">the fact that the </w:t>
            </w:r>
            <w:r w:rsidR="0079129F" w:rsidRPr="00060223">
              <w:rPr>
                <w:rFonts w:ascii="Times New Roman" w:eastAsia="Times New Roman" w:hAnsi="Times New Roman"/>
                <w:sz w:val="24"/>
                <w:szCs w:val="24"/>
                <w:lang w:val="en-US"/>
              </w:rPr>
              <w:t xml:space="preserve">assistant’s </w:t>
            </w:r>
            <w:r w:rsidR="00C27776" w:rsidRPr="00060223">
              <w:rPr>
                <w:rFonts w:ascii="Times New Roman" w:eastAsia="Times New Roman" w:hAnsi="Times New Roman"/>
                <w:sz w:val="24"/>
                <w:szCs w:val="24"/>
                <w:lang w:val="en-US"/>
              </w:rPr>
              <w:t xml:space="preserve">partner </w:t>
            </w:r>
            <w:r w:rsidR="0079129F" w:rsidRPr="00060223">
              <w:rPr>
                <w:rFonts w:ascii="Times New Roman" w:eastAsia="Times New Roman" w:hAnsi="Times New Roman"/>
                <w:sz w:val="24"/>
                <w:szCs w:val="24"/>
                <w:lang w:val="en-US"/>
              </w:rPr>
              <w:t xml:space="preserve">posted </w:t>
            </w:r>
            <w:r w:rsidR="00683CAE" w:rsidRPr="00060223">
              <w:rPr>
                <w:rFonts w:ascii="Times New Roman" w:eastAsia="Times New Roman" w:hAnsi="Times New Roman"/>
                <w:sz w:val="24"/>
                <w:szCs w:val="24"/>
                <w:lang w:val="en-US"/>
              </w:rPr>
              <w:t>a video</w:t>
            </w:r>
            <w:r w:rsidR="00C27776" w:rsidRPr="00060223">
              <w:rPr>
                <w:rFonts w:ascii="Times New Roman" w:eastAsia="Times New Roman" w:hAnsi="Times New Roman"/>
                <w:sz w:val="24"/>
                <w:szCs w:val="24"/>
                <w:lang w:val="en-US"/>
              </w:rPr>
              <w:t xml:space="preserve"> urging</w:t>
            </w:r>
            <w:r w:rsidR="00683CAE" w:rsidRPr="00060223">
              <w:rPr>
                <w:rFonts w:ascii="Times New Roman" w:eastAsia="Times New Roman" w:hAnsi="Times New Roman"/>
                <w:sz w:val="24"/>
                <w:szCs w:val="24"/>
                <w:lang w:val="en-US"/>
              </w:rPr>
              <w:t xml:space="preserve"> </w:t>
            </w:r>
            <w:r w:rsidR="00C27776" w:rsidRPr="00060223">
              <w:rPr>
                <w:rFonts w:ascii="Times New Roman" w:eastAsia="Times New Roman" w:hAnsi="Times New Roman"/>
                <w:sz w:val="24"/>
                <w:szCs w:val="24"/>
                <w:lang w:val="en-US"/>
              </w:rPr>
              <w:t xml:space="preserve">authorities not to </w:t>
            </w:r>
            <w:r w:rsidR="00BF0E62" w:rsidRPr="00060223">
              <w:rPr>
                <w:rFonts w:ascii="Times New Roman" w:eastAsia="Times New Roman" w:hAnsi="Times New Roman"/>
                <w:sz w:val="24"/>
                <w:szCs w:val="24"/>
                <w:lang w:val="en-US"/>
              </w:rPr>
              <w:t xml:space="preserve">euthanize </w:t>
            </w:r>
            <w:r w:rsidR="00C27776" w:rsidRPr="00060223">
              <w:rPr>
                <w:rFonts w:ascii="Times New Roman" w:eastAsia="Times New Roman" w:hAnsi="Times New Roman"/>
                <w:sz w:val="24"/>
                <w:szCs w:val="24"/>
                <w:lang w:val="en-US"/>
              </w:rPr>
              <w:t xml:space="preserve">their pet, the court </w:t>
            </w:r>
            <w:r w:rsidR="0079129F" w:rsidRPr="00060223">
              <w:rPr>
                <w:rFonts w:ascii="Times New Roman" w:eastAsia="Times New Roman" w:hAnsi="Times New Roman"/>
                <w:sz w:val="24"/>
                <w:szCs w:val="24"/>
                <w:lang w:val="en-US"/>
              </w:rPr>
              <w:t xml:space="preserve">ordered </w:t>
            </w:r>
            <w:r w:rsidR="00BF0E62" w:rsidRPr="00060223">
              <w:rPr>
                <w:rFonts w:ascii="Times New Roman" w:eastAsia="Times New Roman" w:hAnsi="Times New Roman"/>
                <w:sz w:val="24"/>
                <w:szCs w:val="24"/>
                <w:lang w:val="en-US"/>
              </w:rPr>
              <w:t>it</w:t>
            </w:r>
            <w:r w:rsidR="00F9663A" w:rsidRPr="00060223">
              <w:rPr>
                <w:rFonts w:ascii="Times New Roman" w:eastAsia="Times New Roman" w:hAnsi="Times New Roman"/>
                <w:sz w:val="24"/>
                <w:szCs w:val="24"/>
                <w:lang w:val="en-US"/>
              </w:rPr>
              <w:t>. Subsequently,</w:t>
            </w:r>
            <w:r w:rsidR="00683CAE" w:rsidRPr="00060223">
              <w:rPr>
                <w:rFonts w:ascii="Times New Roman" w:eastAsia="Times New Roman" w:hAnsi="Times New Roman"/>
                <w:sz w:val="24"/>
                <w:szCs w:val="24"/>
                <w:lang w:val="en-US"/>
              </w:rPr>
              <w:t xml:space="preserve"> </w:t>
            </w:r>
            <w:r w:rsidR="00C27776" w:rsidRPr="00060223">
              <w:rPr>
                <w:rFonts w:ascii="Times New Roman" w:eastAsia="Times New Roman" w:hAnsi="Times New Roman"/>
                <w:sz w:val="24"/>
                <w:szCs w:val="24"/>
                <w:lang w:val="en-US"/>
              </w:rPr>
              <w:t xml:space="preserve">a </w:t>
            </w:r>
            <w:r w:rsidR="00683CAE" w:rsidRPr="00060223">
              <w:rPr>
                <w:rFonts w:ascii="Times New Roman" w:eastAsia="Times New Roman" w:hAnsi="Times New Roman"/>
                <w:sz w:val="24"/>
                <w:szCs w:val="24"/>
                <w:lang w:val="en-US"/>
              </w:rPr>
              <w:t xml:space="preserve">crowd of people </w:t>
            </w:r>
            <w:r w:rsidR="0079129F" w:rsidRPr="00060223">
              <w:rPr>
                <w:rFonts w:ascii="Times New Roman" w:eastAsia="Times New Roman" w:hAnsi="Times New Roman"/>
                <w:sz w:val="24"/>
                <w:szCs w:val="24"/>
                <w:lang w:val="en-US"/>
              </w:rPr>
              <w:t xml:space="preserve">gathered </w:t>
            </w:r>
            <w:r w:rsidR="00683CAE" w:rsidRPr="00060223">
              <w:rPr>
                <w:rFonts w:ascii="Times New Roman" w:eastAsia="Times New Roman" w:hAnsi="Times New Roman"/>
                <w:sz w:val="24"/>
                <w:szCs w:val="24"/>
                <w:lang w:val="en-US"/>
              </w:rPr>
              <w:t>in Alcorcón (Madrid)</w:t>
            </w:r>
            <w:r w:rsidR="00F9663A" w:rsidRPr="00060223">
              <w:rPr>
                <w:rFonts w:ascii="Times New Roman" w:eastAsia="Times New Roman" w:hAnsi="Times New Roman"/>
                <w:sz w:val="24"/>
                <w:szCs w:val="24"/>
                <w:lang w:val="en-US"/>
              </w:rPr>
              <w:t>,</w:t>
            </w:r>
            <w:r w:rsidR="00683CAE" w:rsidRPr="00060223">
              <w:rPr>
                <w:rFonts w:ascii="Times New Roman" w:eastAsia="Times New Roman" w:hAnsi="Times New Roman"/>
                <w:sz w:val="24"/>
                <w:szCs w:val="24"/>
                <w:lang w:val="en-US"/>
              </w:rPr>
              <w:t xml:space="preserve"> </w:t>
            </w:r>
            <w:r w:rsidR="0079129F" w:rsidRPr="00060223">
              <w:rPr>
                <w:rFonts w:ascii="Times New Roman" w:eastAsia="Times New Roman" w:hAnsi="Times New Roman"/>
                <w:sz w:val="24"/>
                <w:szCs w:val="24"/>
                <w:lang w:val="en-US"/>
              </w:rPr>
              <w:t xml:space="preserve">in front of </w:t>
            </w:r>
            <w:r w:rsidR="00683CAE" w:rsidRPr="00060223">
              <w:rPr>
                <w:rFonts w:ascii="Times New Roman" w:eastAsia="Times New Roman" w:hAnsi="Times New Roman"/>
                <w:sz w:val="24"/>
                <w:szCs w:val="24"/>
                <w:lang w:val="en-US"/>
              </w:rPr>
              <w:t>the coupl</w:t>
            </w:r>
            <w:r w:rsidR="00F9663A" w:rsidRPr="00060223">
              <w:rPr>
                <w:rFonts w:ascii="Times New Roman" w:eastAsia="Times New Roman" w:hAnsi="Times New Roman"/>
                <w:sz w:val="24"/>
                <w:szCs w:val="24"/>
                <w:lang w:val="en-US"/>
              </w:rPr>
              <w:t>e’</w:t>
            </w:r>
            <w:r w:rsidR="00683CAE" w:rsidRPr="00060223">
              <w:rPr>
                <w:rFonts w:ascii="Times New Roman" w:eastAsia="Times New Roman" w:hAnsi="Times New Roman"/>
                <w:sz w:val="24"/>
                <w:szCs w:val="24"/>
                <w:lang w:val="en-US"/>
              </w:rPr>
              <w:t>s house</w:t>
            </w:r>
            <w:r w:rsidR="00A9772E" w:rsidRPr="00060223">
              <w:rPr>
                <w:rFonts w:ascii="Times New Roman" w:eastAsia="Times New Roman" w:hAnsi="Times New Roman"/>
                <w:sz w:val="24"/>
                <w:szCs w:val="24"/>
                <w:lang w:val="en-US"/>
              </w:rPr>
              <w:t>,</w:t>
            </w:r>
            <w:r w:rsidR="00683CAE" w:rsidRPr="00060223">
              <w:rPr>
                <w:rFonts w:ascii="Times New Roman" w:eastAsia="Times New Roman" w:hAnsi="Times New Roman"/>
                <w:sz w:val="24"/>
                <w:szCs w:val="24"/>
                <w:lang w:val="en-US"/>
              </w:rPr>
              <w:t xml:space="preserve"> to try to prevent </w:t>
            </w:r>
            <w:r w:rsidR="00C27776" w:rsidRPr="00060223">
              <w:rPr>
                <w:rFonts w:ascii="Times New Roman" w:eastAsia="Times New Roman" w:hAnsi="Times New Roman"/>
                <w:sz w:val="24"/>
                <w:szCs w:val="24"/>
                <w:lang w:val="en-US"/>
              </w:rPr>
              <w:t xml:space="preserve">Excalibur </w:t>
            </w:r>
            <w:r w:rsidR="0079129F" w:rsidRPr="00060223">
              <w:rPr>
                <w:rFonts w:ascii="Times New Roman" w:eastAsia="Times New Roman" w:hAnsi="Times New Roman"/>
                <w:sz w:val="24"/>
                <w:szCs w:val="24"/>
                <w:lang w:val="en-US"/>
              </w:rPr>
              <w:t>from being</w:t>
            </w:r>
            <w:r w:rsidR="00C27776" w:rsidRPr="00060223">
              <w:rPr>
                <w:rFonts w:ascii="Times New Roman" w:eastAsia="Times New Roman" w:hAnsi="Times New Roman"/>
                <w:sz w:val="24"/>
                <w:szCs w:val="24"/>
                <w:lang w:val="en-US"/>
              </w:rPr>
              <w:t xml:space="preserve"> taken</w:t>
            </w:r>
            <w:r w:rsidR="00683CAE" w:rsidRPr="00060223">
              <w:rPr>
                <w:rFonts w:ascii="Times New Roman" w:eastAsia="Times New Roman" w:hAnsi="Times New Roman"/>
                <w:sz w:val="24"/>
                <w:szCs w:val="24"/>
                <w:lang w:val="en-US"/>
              </w:rPr>
              <w:t>.</w:t>
            </w:r>
            <w:r w:rsidR="00C27776" w:rsidRPr="00060223">
              <w:rPr>
                <w:rFonts w:ascii="Times New Roman" w:eastAsia="Times New Roman" w:hAnsi="Times New Roman"/>
                <w:sz w:val="24"/>
                <w:szCs w:val="24"/>
                <w:lang w:val="en-US"/>
              </w:rPr>
              <w:t xml:space="preserve"> Animal welfare groups and the Partido Animalista Contra el Maltrato Animal (Animal Rights Party Against Animal Abuse) </w:t>
            </w:r>
            <w:r w:rsidR="0079129F" w:rsidRPr="00060223">
              <w:rPr>
                <w:rFonts w:ascii="Times New Roman" w:eastAsia="Times New Roman" w:hAnsi="Times New Roman"/>
                <w:sz w:val="24"/>
                <w:szCs w:val="24"/>
                <w:lang w:val="en-US"/>
              </w:rPr>
              <w:t>mobilized</w:t>
            </w:r>
            <w:r w:rsidR="00F9663A" w:rsidRPr="00060223">
              <w:rPr>
                <w:rFonts w:ascii="Times New Roman" w:eastAsia="Times New Roman" w:hAnsi="Times New Roman"/>
                <w:sz w:val="24"/>
                <w:szCs w:val="24"/>
                <w:lang w:val="en-US"/>
              </w:rPr>
              <w:t>,</w:t>
            </w:r>
            <w:r w:rsidR="0079129F" w:rsidRPr="00060223">
              <w:rPr>
                <w:rFonts w:ascii="Times New Roman" w:eastAsia="Times New Roman" w:hAnsi="Times New Roman"/>
                <w:sz w:val="24"/>
                <w:szCs w:val="24"/>
                <w:lang w:val="en-US"/>
              </w:rPr>
              <w:t xml:space="preserve"> </w:t>
            </w:r>
            <w:r w:rsidR="0079129F" w:rsidRPr="00060223">
              <w:rPr>
                <w:rFonts w:ascii="Times New Roman" w:eastAsia="Times New Roman" w:hAnsi="Times New Roman"/>
                <w:sz w:val="24"/>
                <w:szCs w:val="24"/>
                <w:lang w:val="en-US"/>
              </w:rPr>
              <w:lastRenderedPageBreak/>
              <w:t xml:space="preserve">using </w:t>
            </w:r>
            <w:r w:rsidR="00C27776" w:rsidRPr="00060223">
              <w:rPr>
                <w:rFonts w:ascii="Times New Roman" w:eastAsia="Times New Roman" w:hAnsi="Times New Roman"/>
                <w:sz w:val="24"/>
                <w:szCs w:val="24"/>
                <w:lang w:val="en-US"/>
              </w:rPr>
              <w:t>social networks with</w:t>
            </w:r>
            <w:r w:rsidR="0079129F" w:rsidRPr="00060223">
              <w:rPr>
                <w:rFonts w:ascii="Times New Roman" w:eastAsia="Times New Roman" w:hAnsi="Times New Roman"/>
                <w:sz w:val="24"/>
                <w:szCs w:val="24"/>
                <w:lang w:val="en-US"/>
              </w:rPr>
              <w:t xml:space="preserve"> the</w:t>
            </w:r>
            <w:r w:rsidR="00C27776" w:rsidRPr="00060223">
              <w:rPr>
                <w:rFonts w:ascii="Times New Roman" w:eastAsia="Times New Roman" w:hAnsi="Times New Roman"/>
                <w:sz w:val="24"/>
                <w:szCs w:val="24"/>
                <w:lang w:val="en-US"/>
              </w:rPr>
              <w:t xml:space="preserve"> #SalvemosaExcalibur (Let’s save Excalibur) </w:t>
            </w:r>
            <w:r w:rsidR="000C693F" w:rsidRPr="00060223">
              <w:rPr>
                <w:rFonts w:ascii="Times New Roman" w:eastAsia="Times New Roman" w:hAnsi="Times New Roman"/>
                <w:sz w:val="24"/>
                <w:szCs w:val="24"/>
                <w:lang w:val="en-US"/>
              </w:rPr>
              <w:t>hashtag</w:t>
            </w:r>
            <w:r w:rsidR="00C27776" w:rsidRPr="00060223">
              <w:rPr>
                <w:rFonts w:ascii="Times New Roman" w:eastAsia="Times New Roman" w:hAnsi="Times New Roman"/>
                <w:sz w:val="24"/>
                <w:szCs w:val="24"/>
                <w:lang w:val="en-US"/>
              </w:rPr>
              <w:t>. Although the dog’s sacrifice could not be avoided, this initiative was supported by over</w:t>
            </w:r>
            <w:ins w:id="5" w:author="Author">
              <w:r w:rsidR="00A9772E" w:rsidRPr="00060223">
                <w:rPr>
                  <w:rFonts w:ascii="Times New Roman" w:eastAsia="Times New Roman" w:hAnsi="Times New Roman"/>
                  <w:sz w:val="24"/>
                  <w:szCs w:val="24"/>
                  <w:lang w:val="en-US"/>
                </w:rPr>
                <w:t xml:space="preserve"> </w:t>
              </w:r>
            </w:ins>
            <w:r w:rsidR="00F9663A" w:rsidRPr="00060223">
              <w:rPr>
                <w:rFonts w:ascii="Times New Roman" w:eastAsia="Times New Roman" w:hAnsi="Times New Roman"/>
                <w:sz w:val="24"/>
                <w:szCs w:val="24"/>
                <w:lang w:val="en-US"/>
              </w:rPr>
              <w:t>150,000</w:t>
            </w:r>
            <w:r w:rsidR="00C27776" w:rsidRPr="00060223">
              <w:rPr>
                <w:rFonts w:ascii="Times New Roman" w:eastAsia="Times New Roman" w:hAnsi="Times New Roman"/>
                <w:sz w:val="24"/>
                <w:szCs w:val="24"/>
                <w:lang w:val="en-US"/>
              </w:rPr>
              <w:t xml:space="preserve"> followers on Facebook and became the first trending topic on Twitter on the day of his death (</w:t>
            </w:r>
            <w:r w:rsidR="00BF0E62" w:rsidRPr="00060223">
              <w:rPr>
                <w:rFonts w:ascii="Times New Roman" w:eastAsia="Times New Roman" w:hAnsi="Times New Roman"/>
                <w:sz w:val="24"/>
                <w:szCs w:val="24"/>
                <w:lang w:val="en-US"/>
              </w:rPr>
              <w:t xml:space="preserve">August 10, </w:t>
            </w:r>
            <w:r w:rsidR="00C27776" w:rsidRPr="00060223">
              <w:rPr>
                <w:rFonts w:ascii="Times New Roman" w:eastAsia="Times New Roman" w:hAnsi="Times New Roman"/>
                <w:sz w:val="24"/>
                <w:szCs w:val="24"/>
                <w:lang w:val="en-US"/>
              </w:rPr>
              <w:t>2014). Furthermore, many people initiated and supported several initiatives through the website www.change.org.</w:t>
            </w:r>
            <w:r w:rsidR="000C693F" w:rsidRPr="00060223">
              <w:rPr>
                <w:rFonts w:ascii="Times New Roman" w:eastAsia="Times New Roman" w:hAnsi="Times New Roman"/>
                <w:sz w:val="24"/>
                <w:szCs w:val="24"/>
                <w:lang w:val="en-US"/>
              </w:rPr>
              <w:t xml:space="preserve"> While thousands of people had been killed </w:t>
            </w:r>
            <w:r w:rsidR="00F9663A" w:rsidRPr="00060223">
              <w:rPr>
                <w:rFonts w:ascii="Times New Roman" w:eastAsia="Times New Roman" w:hAnsi="Times New Roman"/>
                <w:sz w:val="24"/>
                <w:szCs w:val="24"/>
                <w:lang w:val="en-US"/>
              </w:rPr>
              <w:t xml:space="preserve">by </w:t>
            </w:r>
            <w:r w:rsidR="000C693F" w:rsidRPr="00060223">
              <w:rPr>
                <w:rFonts w:ascii="Times New Roman" w:eastAsia="Times New Roman" w:hAnsi="Times New Roman"/>
                <w:sz w:val="24"/>
                <w:szCs w:val="24"/>
                <w:lang w:val="en-US"/>
              </w:rPr>
              <w:t>the disease</w:t>
            </w:r>
            <w:r w:rsidR="00F9663A" w:rsidRPr="00060223">
              <w:rPr>
                <w:rFonts w:ascii="Times New Roman" w:eastAsia="Times New Roman" w:hAnsi="Times New Roman"/>
                <w:sz w:val="24"/>
                <w:szCs w:val="24"/>
                <w:lang w:val="en-US"/>
              </w:rPr>
              <w:t xml:space="preserve"> in Africa</w:t>
            </w:r>
            <w:r w:rsidR="000C693F" w:rsidRPr="00060223">
              <w:rPr>
                <w:rFonts w:ascii="Times New Roman" w:eastAsia="Times New Roman" w:hAnsi="Times New Roman"/>
                <w:sz w:val="24"/>
                <w:szCs w:val="24"/>
                <w:lang w:val="en-US"/>
              </w:rPr>
              <w:t xml:space="preserve">, and </w:t>
            </w:r>
            <w:r w:rsidR="003D0F8C" w:rsidRPr="00060223">
              <w:rPr>
                <w:rFonts w:ascii="Times New Roman" w:eastAsia="Times New Roman" w:hAnsi="Times New Roman"/>
                <w:sz w:val="24"/>
                <w:szCs w:val="24"/>
                <w:lang w:val="en-US"/>
              </w:rPr>
              <w:t>no</w:t>
            </w:r>
            <w:r w:rsidR="000C693F" w:rsidRPr="00060223">
              <w:rPr>
                <w:rFonts w:ascii="Times New Roman" w:eastAsia="Times New Roman" w:hAnsi="Times New Roman"/>
                <w:sz w:val="24"/>
                <w:szCs w:val="24"/>
                <w:lang w:val="en-US"/>
              </w:rPr>
              <w:t xml:space="preserve"> </w:t>
            </w:r>
            <w:r w:rsidR="00F9663A" w:rsidRPr="00060223">
              <w:rPr>
                <w:rFonts w:ascii="Times New Roman" w:eastAsia="Times New Roman" w:hAnsi="Times New Roman"/>
                <w:sz w:val="24"/>
                <w:szCs w:val="24"/>
                <w:lang w:val="en-US"/>
              </w:rPr>
              <w:t xml:space="preserve">Ebola-related </w:t>
            </w:r>
            <w:r w:rsidR="000C693F" w:rsidRPr="00060223">
              <w:rPr>
                <w:rFonts w:ascii="Times New Roman" w:eastAsia="Times New Roman" w:hAnsi="Times New Roman"/>
                <w:sz w:val="24"/>
                <w:szCs w:val="24"/>
                <w:lang w:val="en-US"/>
              </w:rPr>
              <w:t xml:space="preserve">social movement had taken place in Spain, </w:t>
            </w:r>
            <w:r w:rsidR="00BF0E62" w:rsidRPr="00060223">
              <w:rPr>
                <w:rFonts w:ascii="Times New Roman" w:eastAsia="Times New Roman" w:hAnsi="Times New Roman"/>
                <w:sz w:val="24"/>
                <w:szCs w:val="24"/>
                <w:lang w:val="en-US"/>
              </w:rPr>
              <w:t>this</w:t>
            </w:r>
            <w:r w:rsidR="000C693F" w:rsidRPr="00060223">
              <w:rPr>
                <w:rFonts w:ascii="Times New Roman" w:eastAsia="Times New Roman" w:hAnsi="Times New Roman"/>
                <w:sz w:val="24"/>
                <w:szCs w:val="24"/>
                <w:lang w:val="en-US"/>
              </w:rPr>
              <w:t xml:space="preserve"> unusual mobilization </w:t>
            </w:r>
            <w:r w:rsidR="00060223" w:rsidRPr="00060223">
              <w:rPr>
                <w:rFonts w:ascii="Times New Roman" w:eastAsia="Times New Roman" w:hAnsi="Times New Roman"/>
                <w:sz w:val="24"/>
                <w:szCs w:val="24"/>
                <w:lang w:val="en-US"/>
              </w:rPr>
              <w:t>occurred</w:t>
            </w:r>
            <w:r w:rsidR="000C693F" w:rsidRPr="00060223">
              <w:rPr>
                <w:rFonts w:ascii="Times New Roman" w:eastAsia="Times New Roman" w:hAnsi="Times New Roman"/>
                <w:sz w:val="24"/>
                <w:szCs w:val="24"/>
                <w:lang w:val="en-US"/>
              </w:rPr>
              <w:t xml:space="preserve"> in order to save an animal, with hundreds of people </w:t>
            </w:r>
            <w:r w:rsidR="0079129F" w:rsidRPr="00060223">
              <w:rPr>
                <w:rFonts w:ascii="Times New Roman" w:eastAsia="Times New Roman" w:hAnsi="Times New Roman"/>
                <w:sz w:val="24"/>
                <w:szCs w:val="24"/>
                <w:lang w:val="en-US"/>
              </w:rPr>
              <w:t>taking</w:t>
            </w:r>
            <w:r w:rsidR="000C693F" w:rsidRPr="00060223">
              <w:rPr>
                <w:rFonts w:ascii="Times New Roman" w:eastAsia="Times New Roman" w:hAnsi="Times New Roman"/>
                <w:sz w:val="24"/>
                <w:szCs w:val="24"/>
                <w:lang w:val="en-US"/>
              </w:rPr>
              <w:t xml:space="preserve"> to the streets </w:t>
            </w:r>
            <w:r w:rsidR="0079129F" w:rsidRPr="00060223">
              <w:rPr>
                <w:rFonts w:ascii="Times New Roman" w:eastAsia="Times New Roman" w:hAnsi="Times New Roman"/>
                <w:sz w:val="24"/>
                <w:szCs w:val="24"/>
                <w:lang w:val="en-US"/>
              </w:rPr>
              <w:t>in order</w:t>
            </w:r>
            <w:r w:rsidR="000C693F" w:rsidRPr="00060223">
              <w:rPr>
                <w:rFonts w:ascii="Times New Roman" w:eastAsia="Times New Roman" w:hAnsi="Times New Roman"/>
                <w:sz w:val="24"/>
                <w:szCs w:val="24"/>
                <w:lang w:val="en-US"/>
              </w:rPr>
              <w:t xml:space="preserve"> to demonstrate </w:t>
            </w:r>
            <w:r w:rsidR="0079129F" w:rsidRPr="00060223">
              <w:rPr>
                <w:rFonts w:ascii="Times New Roman" w:eastAsia="Times New Roman" w:hAnsi="Times New Roman"/>
                <w:sz w:val="24"/>
                <w:szCs w:val="24"/>
                <w:lang w:val="en-US"/>
              </w:rPr>
              <w:t xml:space="preserve">in front of </w:t>
            </w:r>
            <w:r w:rsidR="000C693F" w:rsidRPr="00060223">
              <w:rPr>
                <w:rFonts w:ascii="Times New Roman" w:eastAsia="Times New Roman" w:hAnsi="Times New Roman"/>
                <w:sz w:val="24"/>
                <w:szCs w:val="24"/>
                <w:lang w:val="en-US"/>
              </w:rPr>
              <w:t>Teresa Romero’s home.</w:t>
            </w:r>
          </w:p>
        </w:tc>
      </w:tr>
    </w:tbl>
    <w:p w14:paraId="5D8ABABA" w14:textId="77777777" w:rsidR="00C55AD9" w:rsidRPr="00060223" w:rsidRDefault="00C55AD9"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p>
    <w:p w14:paraId="2E2A4AF6" w14:textId="118B59BB" w:rsidR="006A2CE2" w:rsidRPr="00060223" w:rsidRDefault="00C81ED3"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Furthermore, the influence of peers </w:t>
      </w:r>
      <w:r w:rsidR="004B7E22" w:rsidRPr="00060223">
        <w:rPr>
          <w:rFonts w:ascii="Times New Roman" w:eastAsia="Times New Roman" w:hAnsi="Times New Roman"/>
          <w:sz w:val="24"/>
          <w:szCs w:val="24"/>
          <w:lang w:val="en-US"/>
        </w:rPr>
        <w:t xml:space="preserve">on </w:t>
      </w:r>
      <w:r w:rsidR="006D0F70" w:rsidRPr="00060223">
        <w:rPr>
          <w:rFonts w:ascii="Times New Roman" w:eastAsia="Times New Roman" w:hAnsi="Times New Roman"/>
          <w:sz w:val="24"/>
          <w:szCs w:val="24"/>
          <w:lang w:val="en-US"/>
        </w:rPr>
        <w:t>youth</w:t>
      </w:r>
      <w:r w:rsidR="004B7E22"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tends to be high</w:t>
      </w:r>
      <w:r w:rsidR="004A7F3E" w:rsidRPr="00060223">
        <w:rPr>
          <w:rFonts w:ascii="Times New Roman" w:eastAsia="Times New Roman" w:hAnsi="Times New Roman"/>
          <w:sz w:val="24"/>
          <w:szCs w:val="24"/>
          <w:lang w:val="en-US"/>
        </w:rPr>
        <w:t xml:space="preserve"> </w:t>
      </w:r>
      <w:r w:rsidR="004A7F3E" w:rsidRPr="00060223">
        <w:rPr>
          <w:rFonts w:ascii="Times New Roman" w:hAnsi="Times New Roman"/>
          <w:sz w:val="24"/>
          <w:szCs w:val="24"/>
          <w:lang w:val="en-US"/>
        </w:rPr>
        <w:t>(Moreira, Sánchez</w:t>
      </w:r>
      <w:r w:rsidR="00F9663A" w:rsidRPr="00060223">
        <w:rPr>
          <w:rFonts w:ascii="Times New Roman" w:hAnsi="Times New Roman"/>
          <w:sz w:val="24"/>
          <w:szCs w:val="24"/>
          <w:lang w:val="en-US"/>
        </w:rPr>
        <w:t>, &amp;</w:t>
      </w:r>
      <w:r w:rsidR="004A7F3E" w:rsidRPr="00060223">
        <w:rPr>
          <w:rFonts w:ascii="Times New Roman" w:hAnsi="Times New Roman"/>
          <w:sz w:val="24"/>
          <w:szCs w:val="24"/>
          <w:lang w:val="en-US"/>
        </w:rPr>
        <w:t xml:space="preserve"> </w:t>
      </w:r>
      <w:r w:rsidR="001A4DE7" w:rsidRPr="00060223">
        <w:rPr>
          <w:rFonts w:ascii="Times New Roman" w:hAnsi="Times New Roman"/>
          <w:sz w:val="24"/>
          <w:szCs w:val="24"/>
          <w:lang w:val="en-US"/>
        </w:rPr>
        <w:t>M</w:t>
      </w:r>
      <w:r w:rsidR="00926029" w:rsidRPr="00060223">
        <w:rPr>
          <w:rFonts w:ascii="Times New Roman" w:hAnsi="Times New Roman"/>
          <w:sz w:val="24"/>
          <w:szCs w:val="24"/>
          <w:lang w:val="en-US"/>
        </w:rPr>
        <w:t>iró</w:t>
      </w:r>
      <w:r w:rsidR="001A4DE7" w:rsidRPr="00060223">
        <w:rPr>
          <w:rFonts w:ascii="Times New Roman" w:hAnsi="Times New Roman"/>
          <w:sz w:val="24"/>
          <w:szCs w:val="24"/>
          <w:lang w:val="en-US"/>
        </w:rPr>
        <w:t>n</w:t>
      </w:r>
      <w:r w:rsidR="004A7F3E" w:rsidRPr="00060223">
        <w:rPr>
          <w:rFonts w:ascii="Times New Roman" w:hAnsi="Times New Roman"/>
          <w:sz w:val="24"/>
          <w:szCs w:val="24"/>
          <w:lang w:val="en-US"/>
        </w:rPr>
        <w:t>, 2010)</w:t>
      </w:r>
      <w:r w:rsidRPr="00060223">
        <w:rPr>
          <w:rFonts w:ascii="Times New Roman" w:eastAsia="Times New Roman" w:hAnsi="Times New Roman"/>
          <w:sz w:val="24"/>
          <w:szCs w:val="24"/>
          <w:lang w:val="en-US"/>
        </w:rPr>
        <w:t xml:space="preserve">. </w:t>
      </w:r>
      <w:r w:rsidR="006D0F70" w:rsidRPr="00060223">
        <w:rPr>
          <w:rFonts w:ascii="Times New Roman" w:eastAsia="Times New Roman" w:hAnsi="Times New Roman"/>
          <w:sz w:val="24"/>
          <w:szCs w:val="24"/>
          <w:lang w:val="en-US"/>
        </w:rPr>
        <w:t>T</w:t>
      </w:r>
      <w:r w:rsidR="00B96E90" w:rsidRPr="00060223">
        <w:rPr>
          <w:rFonts w:ascii="Times New Roman" w:eastAsia="Times New Roman" w:hAnsi="Times New Roman"/>
          <w:sz w:val="24"/>
          <w:szCs w:val="24"/>
          <w:lang w:val="en-US"/>
        </w:rPr>
        <w:t>heir external</w:t>
      </w:r>
      <w:r w:rsidRPr="00060223">
        <w:rPr>
          <w:rFonts w:ascii="Times New Roman" w:eastAsia="Times New Roman" w:hAnsi="Times New Roman"/>
          <w:sz w:val="24"/>
          <w:szCs w:val="24"/>
          <w:lang w:val="en-US"/>
        </w:rPr>
        <w:t xml:space="preserve"> image and their sense of belonging to a particular group can lead to participation in certain movements</w:t>
      </w:r>
      <w:r w:rsidR="00F160B0" w:rsidRPr="00060223">
        <w:rPr>
          <w:rFonts w:ascii="Times New Roman" w:eastAsia="Times New Roman" w:hAnsi="Times New Roman"/>
          <w:sz w:val="24"/>
          <w:szCs w:val="24"/>
          <w:lang w:val="en-US"/>
        </w:rPr>
        <w:t xml:space="preserve"> (Hornsey </w:t>
      </w:r>
      <w:r w:rsidR="00F9663A" w:rsidRPr="00060223">
        <w:rPr>
          <w:rFonts w:ascii="Times New Roman" w:eastAsia="Times New Roman" w:hAnsi="Times New Roman"/>
          <w:sz w:val="24"/>
          <w:szCs w:val="24"/>
          <w:lang w:val="en-US"/>
        </w:rPr>
        <w:t xml:space="preserve">&amp; </w:t>
      </w:r>
      <w:r w:rsidR="00F160B0" w:rsidRPr="00060223">
        <w:rPr>
          <w:rFonts w:ascii="Times New Roman" w:eastAsia="Times New Roman" w:hAnsi="Times New Roman"/>
          <w:sz w:val="24"/>
          <w:szCs w:val="24"/>
          <w:lang w:val="en-US"/>
        </w:rPr>
        <w:t>Jetten, 2004)</w:t>
      </w:r>
      <w:r w:rsidRPr="00060223">
        <w:rPr>
          <w:rFonts w:ascii="Times New Roman" w:eastAsia="Times New Roman" w:hAnsi="Times New Roman"/>
          <w:sz w:val="24"/>
          <w:szCs w:val="24"/>
          <w:lang w:val="en-US"/>
        </w:rPr>
        <w:t xml:space="preserve">. The existence of opinion leaders who reinforce their status by participating in social networks are a </w:t>
      </w:r>
      <w:r w:rsidR="00B96E90" w:rsidRPr="00060223">
        <w:rPr>
          <w:rFonts w:ascii="Times New Roman" w:eastAsia="Times New Roman" w:hAnsi="Times New Roman"/>
          <w:sz w:val="24"/>
          <w:szCs w:val="24"/>
          <w:lang w:val="en-US"/>
        </w:rPr>
        <w:t>mobilizing</w:t>
      </w:r>
      <w:r w:rsidRPr="00060223">
        <w:rPr>
          <w:rFonts w:ascii="Times New Roman" w:eastAsia="Times New Roman" w:hAnsi="Times New Roman"/>
          <w:sz w:val="24"/>
          <w:szCs w:val="24"/>
          <w:lang w:val="en-US"/>
        </w:rPr>
        <w:t xml:space="preserve"> factor </w:t>
      </w:r>
      <w:r w:rsidR="00B96E90" w:rsidRPr="00060223">
        <w:rPr>
          <w:rFonts w:ascii="Times New Roman" w:eastAsia="Times New Roman" w:hAnsi="Times New Roman"/>
          <w:sz w:val="24"/>
          <w:szCs w:val="24"/>
          <w:lang w:val="en-US"/>
        </w:rPr>
        <w:t>that should be taken into account</w:t>
      </w:r>
      <w:r w:rsidR="00895EED" w:rsidRPr="00060223">
        <w:rPr>
          <w:rFonts w:ascii="Times New Roman" w:eastAsia="Times New Roman" w:hAnsi="Times New Roman"/>
          <w:sz w:val="24"/>
          <w:szCs w:val="24"/>
          <w:lang w:val="en-US"/>
        </w:rPr>
        <w:t xml:space="preserve"> </w:t>
      </w:r>
      <w:r w:rsidR="00F9663A" w:rsidRPr="00060223">
        <w:rPr>
          <w:rFonts w:ascii="Times New Roman" w:eastAsia="Times New Roman" w:hAnsi="Times New Roman"/>
          <w:sz w:val="24"/>
          <w:szCs w:val="24"/>
          <w:lang w:val="en-US"/>
        </w:rPr>
        <w:t xml:space="preserve">as well </w:t>
      </w:r>
      <w:r w:rsidR="00F160B0" w:rsidRPr="00060223">
        <w:rPr>
          <w:rFonts w:ascii="Times New Roman" w:hAnsi="Times New Roman"/>
          <w:sz w:val="24"/>
          <w:szCs w:val="24"/>
          <w:lang w:val="en-US"/>
        </w:rPr>
        <w:t>(</w:t>
      </w:r>
      <w:r w:rsidR="00060223" w:rsidRPr="00060223">
        <w:rPr>
          <w:rFonts w:ascii="Times New Roman" w:hAnsi="Times New Roman"/>
          <w:sz w:val="24"/>
          <w:szCs w:val="24"/>
          <w:lang w:val="en-US"/>
        </w:rPr>
        <w:t xml:space="preserve">Morris &amp; </w:t>
      </w:r>
      <w:r w:rsidR="00895EED" w:rsidRPr="00060223">
        <w:rPr>
          <w:rFonts w:ascii="Times New Roman" w:hAnsi="Times New Roman"/>
          <w:sz w:val="24"/>
          <w:szCs w:val="24"/>
          <w:lang w:val="en-US"/>
        </w:rPr>
        <w:t>Staggenborg, 2004)</w:t>
      </w:r>
      <w:r w:rsidRPr="00060223">
        <w:rPr>
          <w:rFonts w:ascii="Times New Roman" w:eastAsia="Times New Roman" w:hAnsi="Times New Roman"/>
          <w:sz w:val="24"/>
          <w:szCs w:val="24"/>
          <w:lang w:val="en-US"/>
        </w:rPr>
        <w:t>.</w:t>
      </w:r>
      <w:r w:rsidR="00F160B0" w:rsidRPr="00060223">
        <w:rPr>
          <w:rFonts w:ascii="Times New Roman" w:eastAsia="Times New Roman" w:hAnsi="Times New Roman"/>
          <w:sz w:val="24"/>
          <w:szCs w:val="24"/>
          <w:lang w:val="en-US"/>
        </w:rPr>
        <w:t xml:space="preserve"> </w:t>
      </w:r>
      <w:r w:rsidR="00B96E90" w:rsidRPr="00060223">
        <w:rPr>
          <w:rFonts w:ascii="Times New Roman" w:eastAsia="Times New Roman" w:hAnsi="Times New Roman"/>
          <w:sz w:val="24"/>
          <w:szCs w:val="24"/>
          <w:lang w:val="en-US"/>
        </w:rPr>
        <w:t xml:space="preserve">In </w:t>
      </w:r>
      <w:r w:rsidR="00060223" w:rsidRPr="00060223">
        <w:rPr>
          <w:rFonts w:ascii="Times New Roman" w:eastAsia="Times New Roman" w:hAnsi="Times New Roman"/>
          <w:sz w:val="24"/>
          <w:szCs w:val="24"/>
          <w:lang w:val="en-US"/>
        </w:rPr>
        <w:t>particular,</w:t>
      </w:r>
      <w:r w:rsidR="006D0F70" w:rsidRPr="00060223">
        <w:rPr>
          <w:rFonts w:ascii="Times New Roman" w:eastAsia="Times New Roman" w:hAnsi="Times New Roman"/>
          <w:sz w:val="24"/>
          <w:szCs w:val="24"/>
          <w:lang w:val="en-US"/>
        </w:rPr>
        <w:t xml:space="preserve"> </w:t>
      </w:r>
      <w:r w:rsidR="00B96E90" w:rsidRPr="00060223">
        <w:rPr>
          <w:rFonts w:ascii="Times New Roman" w:eastAsia="Times New Roman" w:hAnsi="Times New Roman"/>
          <w:sz w:val="24"/>
          <w:szCs w:val="24"/>
          <w:lang w:val="en-US"/>
        </w:rPr>
        <w:t>the influence of the mobilization for participation</w:t>
      </w:r>
      <w:r w:rsidR="004B7E22" w:rsidRPr="00060223">
        <w:rPr>
          <w:rFonts w:ascii="Times New Roman" w:eastAsia="Times New Roman" w:hAnsi="Times New Roman"/>
          <w:sz w:val="24"/>
          <w:szCs w:val="24"/>
          <w:lang w:val="en-US"/>
        </w:rPr>
        <w:t xml:space="preserve"> should be highlighted</w:t>
      </w:r>
      <w:r w:rsidR="00B96E90" w:rsidRPr="00060223">
        <w:rPr>
          <w:rFonts w:ascii="Times New Roman" w:eastAsia="Times New Roman" w:hAnsi="Times New Roman"/>
          <w:sz w:val="24"/>
          <w:szCs w:val="24"/>
          <w:lang w:val="en-US"/>
        </w:rPr>
        <w:t xml:space="preserve">. Generally, organizers of collective social action employ every possible tool to mobilize the highest number of people. As </w:t>
      </w:r>
      <w:r w:rsidR="004B7E22" w:rsidRPr="00060223">
        <w:rPr>
          <w:rFonts w:ascii="Times New Roman" w:eastAsia="Times New Roman" w:hAnsi="Times New Roman"/>
          <w:sz w:val="24"/>
          <w:szCs w:val="24"/>
          <w:lang w:val="en-US"/>
        </w:rPr>
        <w:t>has already been stated</w:t>
      </w:r>
      <w:r w:rsidR="00B96E90" w:rsidRPr="00060223">
        <w:rPr>
          <w:rFonts w:ascii="Times New Roman" w:eastAsia="Times New Roman" w:hAnsi="Times New Roman"/>
          <w:sz w:val="24"/>
          <w:szCs w:val="24"/>
          <w:lang w:val="en-US"/>
        </w:rPr>
        <w:t>, social networks not only allow young people to be informed about these actions but also to actively</w:t>
      </w:r>
      <w:r w:rsidR="006D0F70" w:rsidRPr="00060223">
        <w:rPr>
          <w:rFonts w:ascii="Times New Roman" w:eastAsia="Times New Roman" w:hAnsi="Times New Roman"/>
          <w:sz w:val="24"/>
          <w:szCs w:val="24"/>
          <w:lang w:val="en-US"/>
        </w:rPr>
        <w:t xml:space="preserve"> participate</w:t>
      </w:r>
      <w:r w:rsidR="00B96E90" w:rsidRPr="00060223">
        <w:rPr>
          <w:rFonts w:ascii="Times New Roman" w:eastAsia="Times New Roman" w:hAnsi="Times New Roman"/>
          <w:sz w:val="24"/>
          <w:szCs w:val="24"/>
          <w:lang w:val="en-US"/>
        </w:rPr>
        <w:t xml:space="preserve">. </w:t>
      </w:r>
      <w:r w:rsidR="009E713D" w:rsidRPr="00060223">
        <w:rPr>
          <w:rFonts w:ascii="Times New Roman" w:eastAsia="Times New Roman" w:hAnsi="Times New Roman"/>
          <w:sz w:val="24"/>
          <w:szCs w:val="24"/>
          <w:lang w:val="en-US"/>
        </w:rPr>
        <w:t>N</w:t>
      </w:r>
      <w:r w:rsidR="00B96E90" w:rsidRPr="00060223">
        <w:rPr>
          <w:rFonts w:ascii="Times New Roman" w:eastAsia="Times New Roman" w:hAnsi="Times New Roman"/>
          <w:sz w:val="24"/>
          <w:szCs w:val="24"/>
          <w:lang w:val="en-US"/>
        </w:rPr>
        <w:t>ew information and communication technologies and social networks have made this task easier</w:t>
      </w:r>
      <w:r w:rsidR="001E1ED6" w:rsidRPr="00060223">
        <w:rPr>
          <w:rFonts w:ascii="Times New Roman" w:eastAsia="Times New Roman" w:hAnsi="Times New Roman"/>
          <w:sz w:val="24"/>
          <w:szCs w:val="24"/>
          <w:lang w:val="en-US"/>
        </w:rPr>
        <w:t xml:space="preserve"> (García </w:t>
      </w:r>
      <w:r w:rsidR="000626F8" w:rsidRPr="00060223">
        <w:rPr>
          <w:rFonts w:ascii="Times New Roman" w:eastAsia="Times New Roman" w:hAnsi="Times New Roman"/>
          <w:sz w:val="24"/>
          <w:szCs w:val="24"/>
          <w:lang w:val="en-US"/>
        </w:rPr>
        <w:t xml:space="preserve">&amp; </w:t>
      </w:r>
      <w:r w:rsidR="007B4D1B">
        <w:rPr>
          <w:rFonts w:ascii="Times New Roman" w:eastAsia="Times New Roman" w:hAnsi="Times New Roman"/>
          <w:sz w:val="24"/>
          <w:szCs w:val="24"/>
          <w:lang w:val="en-US"/>
        </w:rPr>
        <w:t>d</w:t>
      </w:r>
      <w:r w:rsidR="001E1ED6" w:rsidRPr="00060223">
        <w:rPr>
          <w:rFonts w:ascii="Times New Roman" w:eastAsia="Times New Roman" w:hAnsi="Times New Roman"/>
          <w:sz w:val="24"/>
          <w:szCs w:val="24"/>
          <w:lang w:val="en-US"/>
        </w:rPr>
        <w:t>el Hoyo, 2013)</w:t>
      </w:r>
      <w:r w:rsidR="00B96E90" w:rsidRPr="00060223">
        <w:rPr>
          <w:rFonts w:ascii="Times New Roman" w:eastAsia="Times New Roman" w:hAnsi="Times New Roman"/>
          <w:sz w:val="24"/>
          <w:szCs w:val="24"/>
          <w:lang w:val="en-US"/>
        </w:rPr>
        <w:t>.</w:t>
      </w:r>
      <w:r w:rsidR="006A2CE2" w:rsidRPr="00060223">
        <w:rPr>
          <w:rFonts w:ascii="Times New Roman" w:eastAsia="Times New Roman" w:hAnsi="Times New Roman"/>
          <w:sz w:val="24"/>
          <w:szCs w:val="24"/>
          <w:lang w:val="en-US"/>
        </w:rPr>
        <w:t xml:space="preserve">  </w:t>
      </w:r>
    </w:p>
    <w:p w14:paraId="51F148BE" w14:textId="77777777" w:rsidR="000626F8" w:rsidRPr="00060223" w:rsidRDefault="000626F8"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hAnsi="Times New Roman"/>
          <w:sz w:val="24"/>
          <w:szCs w:val="24"/>
          <w:lang w:val="en-US"/>
        </w:rPr>
      </w:pPr>
    </w:p>
    <w:p w14:paraId="1768BCAF" w14:textId="76B270A8" w:rsidR="00870333" w:rsidRPr="00060223" w:rsidRDefault="006A2CE2"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b/>
          <w:sz w:val="24"/>
          <w:szCs w:val="24"/>
          <w:lang w:val="en-US"/>
        </w:rPr>
      </w:pPr>
      <w:r w:rsidRPr="00060223">
        <w:rPr>
          <w:rFonts w:ascii="Times New Roman" w:eastAsia="Times New Roman" w:hAnsi="Times New Roman"/>
          <w:b/>
          <w:sz w:val="24"/>
          <w:szCs w:val="24"/>
          <w:lang w:val="en-US"/>
        </w:rPr>
        <w:t xml:space="preserve">When </w:t>
      </w:r>
      <w:r w:rsidR="000626F8" w:rsidRPr="00060223">
        <w:rPr>
          <w:rFonts w:ascii="Times New Roman" w:eastAsia="Times New Roman" w:hAnsi="Times New Roman"/>
          <w:b/>
          <w:sz w:val="24"/>
          <w:szCs w:val="24"/>
          <w:lang w:val="en-US"/>
        </w:rPr>
        <w:t>Participation Remains in the Network</w:t>
      </w:r>
      <w:r w:rsidR="006D0F70" w:rsidRPr="00060223">
        <w:rPr>
          <w:rFonts w:ascii="Times New Roman" w:eastAsia="Times New Roman" w:hAnsi="Times New Roman"/>
          <w:b/>
          <w:sz w:val="24"/>
          <w:szCs w:val="24"/>
          <w:lang w:val="en-US"/>
        </w:rPr>
        <w:tab/>
      </w:r>
    </w:p>
    <w:p w14:paraId="0966CBFA" w14:textId="3734D985" w:rsidR="00EC325D" w:rsidRPr="00060223" w:rsidRDefault="006A2CE2"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Many movements and social participation fronts have had </w:t>
      </w:r>
      <w:r w:rsidR="004B7E22" w:rsidRPr="00060223">
        <w:rPr>
          <w:rFonts w:ascii="Times New Roman" w:eastAsia="Times New Roman" w:hAnsi="Times New Roman"/>
          <w:sz w:val="24"/>
          <w:szCs w:val="24"/>
          <w:lang w:val="en-US"/>
        </w:rPr>
        <w:t>their online</w:t>
      </w:r>
      <w:r w:rsidRPr="00060223">
        <w:rPr>
          <w:rFonts w:ascii="Times New Roman" w:eastAsia="Times New Roman" w:hAnsi="Times New Roman"/>
          <w:sz w:val="24"/>
          <w:szCs w:val="24"/>
          <w:lang w:val="en-US"/>
        </w:rPr>
        <w:t xml:space="preserve"> version, although </w:t>
      </w:r>
      <w:r w:rsidR="004B7E22" w:rsidRPr="00060223">
        <w:rPr>
          <w:rFonts w:ascii="Times New Roman" w:eastAsia="Times New Roman" w:hAnsi="Times New Roman"/>
          <w:sz w:val="24"/>
          <w:szCs w:val="24"/>
          <w:lang w:val="en-US"/>
        </w:rPr>
        <w:t xml:space="preserve">social networks have </w:t>
      </w:r>
      <w:r w:rsidRPr="00060223">
        <w:rPr>
          <w:rFonts w:ascii="Times New Roman" w:eastAsia="Times New Roman" w:hAnsi="Times New Roman"/>
          <w:sz w:val="24"/>
          <w:szCs w:val="24"/>
          <w:lang w:val="en-US"/>
        </w:rPr>
        <w:t xml:space="preserve">not always been </w:t>
      </w:r>
      <w:r w:rsidR="004B7E22" w:rsidRPr="00060223">
        <w:rPr>
          <w:rFonts w:ascii="Times New Roman" w:eastAsia="Times New Roman" w:hAnsi="Times New Roman"/>
          <w:sz w:val="24"/>
          <w:szCs w:val="24"/>
          <w:lang w:val="en-US"/>
        </w:rPr>
        <w:t xml:space="preserve">their </w:t>
      </w:r>
      <w:r w:rsidRPr="00060223">
        <w:rPr>
          <w:rFonts w:ascii="Times New Roman" w:eastAsia="Times New Roman" w:hAnsi="Times New Roman"/>
          <w:sz w:val="24"/>
          <w:szCs w:val="24"/>
          <w:lang w:val="en-US"/>
        </w:rPr>
        <w:t xml:space="preserve">driving </w:t>
      </w:r>
      <w:r w:rsidR="004B7E22" w:rsidRPr="00060223">
        <w:rPr>
          <w:rFonts w:ascii="Times New Roman" w:eastAsia="Times New Roman" w:hAnsi="Times New Roman"/>
          <w:sz w:val="24"/>
          <w:szCs w:val="24"/>
          <w:lang w:val="en-US"/>
        </w:rPr>
        <w:t>force</w:t>
      </w:r>
      <w:r w:rsidRPr="00060223">
        <w:rPr>
          <w:rFonts w:ascii="Times New Roman" w:eastAsia="Times New Roman" w:hAnsi="Times New Roman"/>
          <w:sz w:val="24"/>
          <w:szCs w:val="24"/>
          <w:lang w:val="en-US"/>
        </w:rPr>
        <w:t>.</w:t>
      </w:r>
      <w:r w:rsidR="008F0FF5" w:rsidRPr="00060223">
        <w:rPr>
          <w:rFonts w:ascii="Times New Roman" w:eastAsia="Times New Roman" w:hAnsi="Times New Roman"/>
          <w:sz w:val="24"/>
          <w:szCs w:val="24"/>
          <w:lang w:val="en-US"/>
        </w:rPr>
        <w:t xml:space="preserve"> </w:t>
      </w:r>
      <w:r w:rsidR="00926029" w:rsidRPr="00060223">
        <w:rPr>
          <w:rFonts w:ascii="Times New Roman" w:eastAsia="Times New Roman" w:hAnsi="Times New Roman"/>
          <w:sz w:val="24"/>
          <w:szCs w:val="24"/>
          <w:lang w:val="en-US"/>
        </w:rPr>
        <w:t>As seen in M-15, y</w:t>
      </w:r>
      <w:r w:rsidR="008F0FF5" w:rsidRPr="00060223">
        <w:rPr>
          <w:rFonts w:ascii="Times New Roman" w:eastAsia="Times New Roman" w:hAnsi="Times New Roman"/>
          <w:sz w:val="24"/>
          <w:szCs w:val="24"/>
          <w:lang w:val="en-US"/>
        </w:rPr>
        <w:t>oung people are often the main protagonists of some of the</w:t>
      </w:r>
      <w:r w:rsidR="00656F74" w:rsidRPr="00060223">
        <w:rPr>
          <w:rFonts w:ascii="Times New Roman" w:eastAsia="Times New Roman" w:hAnsi="Times New Roman"/>
          <w:sz w:val="24"/>
          <w:szCs w:val="24"/>
          <w:lang w:val="en-US"/>
        </w:rPr>
        <w:t>se citizen movements</w:t>
      </w:r>
      <w:r w:rsidR="008F0FF5" w:rsidRPr="00060223">
        <w:rPr>
          <w:rFonts w:ascii="Times New Roman" w:eastAsia="Times New Roman" w:hAnsi="Times New Roman"/>
          <w:sz w:val="24"/>
          <w:szCs w:val="24"/>
          <w:lang w:val="en-US"/>
        </w:rPr>
        <w:t xml:space="preserve">, </w:t>
      </w:r>
      <w:r w:rsidR="00656F74" w:rsidRPr="00060223">
        <w:rPr>
          <w:rFonts w:ascii="Times New Roman" w:eastAsia="Times New Roman" w:hAnsi="Times New Roman"/>
          <w:sz w:val="24"/>
          <w:szCs w:val="24"/>
          <w:lang w:val="en-US"/>
        </w:rPr>
        <w:t xml:space="preserve">since they are </w:t>
      </w:r>
      <w:r w:rsidR="00A9772E" w:rsidRPr="00060223">
        <w:rPr>
          <w:rFonts w:ascii="Times New Roman" w:eastAsia="Times New Roman" w:hAnsi="Times New Roman"/>
          <w:sz w:val="24"/>
          <w:szCs w:val="24"/>
          <w:lang w:val="en-US"/>
        </w:rPr>
        <w:t>also</w:t>
      </w:r>
      <w:r w:rsidR="008F0FF5" w:rsidRPr="00060223">
        <w:rPr>
          <w:rFonts w:ascii="Times New Roman" w:eastAsia="Times New Roman" w:hAnsi="Times New Roman"/>
          <w:sz w:val="24"/>
          <w:szCs w:val="24"/>
          <w:lang w:val="en-US"/>
        </w:rPr>
        <w:t xml:space="preserve"> the main users of </w:t>
      </w:r>
      <w:r w:rsidR="00A9772E" w:rsidRPr="00060223">
        <w:rPr>
          <w:rFonts w:ascii="Times New Roman" w:eastAsia="Times New Roman" w:hAnsi="Times New Roman"/>
          <w:sz w:val="24"/>
          <w:szCs w:val="24"/>
          <w:lang w:val="en-US"/>
        </w:rPr>
        <w:t>the i</w:t>
      </w:r>
      <w:r w:rsidR="008F0FF5" w:rsidRPr="00060223">
        <w:rPr>
          <w:rFonts w:ascii="Times New Roman" w:eastAsia="Times New Roman" w:hAnsi="Times New Roman"/>
          <w:sz w:val="24"/>
          <w:szCs w:val="24"/>
          <w:lang w:val="en-US"/>
        </w:rPr>
        <w:t xml:space="preserve">nternet and all </w:t>
      </w:r>
      <w:r w:rsidR="00A9772E" w:rsidRPr="00060223">
        <w:rPr>
          <w:rFonts w:ascii="Times New Roman" w:eastAsia="Times New Roman" w:hAnsi="Times New Roman"/>
          <w:sz w:val="24"/>
          <w:szCs w:val="24"/>
          <w:lang w:val="en-US"/>
        </w:rPr>
        <w:t xml:space="preserve">of </w:t>
      </w:r>
      <w:r w:rsidR="008F0FF5" w:rsidRPr="00060223">
        <w:rPr>
          <w:rFonts w:ascii="Times New Roman" w:eastAsia="Times New Roman" w:hAnsi="Times New Roman"/>
          <w:sz w:val="24"/>
          <w:szCs w:val="24"/>
          <w:lang w:val="en-US"/>
        </w:rPr>
        <w:t>th</w:t>
      </w:r>
      <w:r w:rsidR="00656F74" w:rsidRPr="00060223">
        <w:rPr>
          <w:rFonts w:ascii="Times New Roman" w:eastAsia="Times New Roman" w:hAnsi="Times New Roman"/>
          <w:sz w:val="24"/>
          <w:szCs w:val="24"/>
          <w:lang w:val="en-US"/>
        </w:rPr>
        <w:t>e information and communication</w:t>
      </w:r>
      <w:r w:rsidR="008F0FF5" w:rsidRPr="00060223">
        <w:rPr>
          <w:rFonts w:ascii="Times New Roman" w:eastAsia="Times New Roman" w:hAnsi="Times New Roman"/>
          <w:sz w:val="24"/>
          <w:szCs w:val="24"/>
          <w:lang w:val="en-US"/>
        </w:rPr>
        <w:t xml:space="preserve"> technology</w:t>
      </w:r>
      <w:r w:rsidR="00926029" w:rsidRPr="00060223">
        <w:rPr>
          <w:rFonts w:ascii="Times New Roman" w:eastAsia="Times New Roman" w:hAnsi="Times New Roman"/>
          <w:sz w:val="24"/>
          <w:szCs w:val="24"/>
          <w:lang w:val="en-US"/>
        </w:rPr>
        <w:t xml:space="preserve"> (Jenkins, 2016)</w:t>
      </w:r>
      <w:r w:rsidR="008F0FF5" w:rsidRPr="00060223">
        <w:rPr>
          <w:rFonts w:ascii="Times New Roman" w:eastAsia="Times New Roman" w:hAnsi="Times New Roman"/>
          <w:sz w:val="24"/>
          <w:szCs w:val="24"/>
          <w:lang w:val="en-US"/>
        </w:rPr>
        <w:t>.</w:t>
      </w:r>
      <w:r w:rsidR="00656F74"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 xml:space="preserve"> </w:t>
      </w:r>
      <w:r w:rsidR="00EC325D" w:rsidRPr="00060223">
        <w:rPr>
          <w:rFonts w:ascii="Times New Roman" w:eastAsia="Times New Roman" w:hAnsi="Times New Roman"/>
          <w:sz w:val="24"/>
          <w:szCs w:val="24"/>
          <w:lang w:val="en-US"/>
        </w:rPr>
        <w:t xml:space="preserve">Therefore, the question is: </w:t>
      </w:r>
      <w:r w:rsidR="000626F8" w:rsidRPr="00060223">
        <w:rPr>
          <w:rFonts w:ascii="Times New Roman" w:eastAsia="Times New Roman" w:hAnsi="Times New Roman"/>
          <w:sz w:val="24"/>
          <w:szCs w:val="24"/>
          <w:lang w:val="en-US"/>
        </w:rPr>
        <w:t xml:space="preserve">What </w:t>
      </w:r>
      <w:r w:rsidR="00EC325D" w:rsidRPr="00060223">
        <w:rPr>
          <w:rFonts w:ascii="Times New Roman" w:eastAsia="Times New Roman" w:hAnsi="Times New Roman"/>
          <w:sz w:val="24"/>
          <w:szCs w:val="24"/>
          <w:lang w:val="en-US"/>
        </w:rPr>
        <w:t>are the motives that inspire them to participate in any type of mobilization?</w:t>
      </w:r>
    </w:p>
    <w:p w14:paraId="3B060FC1" w14:textId="77777777" w:rsidR="00870333" w:rsidRPr="00060223" w:rsidRDefault="006D0F70"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ab/>
      </w:r>
    </w:p>
    <w:p w14:paraId="47ABDB6F" w14:textId="6225B450" w:rsidR="005917DC" w:rsidRPr="00060223" w:rsidRDefault="00137F9C"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At first, a distinction can be made between two types of participation: the one </w:t>
      </w:r>
      <w:r w:rsidR="006D0F70" w:rsidRPr="00060223">
        <w:rPr>
          <w:rFonts w:ascii="Times New Roman" w:eastAsia="Times New Roman" w:hAnsi="Times New Roman"/>
          <w:sz w:val="24"/>
          <w:szCs w:val="24"/>
          <w:lang w:val="en-US"/>
        </w:rPr>
        <w:t xml:space="preserve">that </w:t>
      </w:r>
      <w:r w:rsidRPr="00060223">
        <w:rPr>
          <w:rFonts w:ascii="Times New Roman" w:eastAsia="Times New Roman" w:hAnsi="Times New Roman"/>
          <w:sz w:val="24"/>
          <w:szCs w:val="24"/>
          <w:lang w:val="en-US"/>
        </w:rPr>
        <w:t xml:space="preserve">is only expressed in </w:t>
      </w:r>
      <w:r w:rsidR="000626F8" w:rsidRPr="00060223">
        <w:rPr>
          <w:rFonts w:ascii="Times New Roman" w:eastAsia="Times New Roman" w:hAnsi="Times New Roman"/>
          <w:sz w:val="24"/>
          <w:szCs w:val="24"/>
          <w:lang w:val="en-US"/>
        </w:rPr>
        <w:t xml:space="preserve">virtual </w:t>
      </w:r>
      <w:r w:rsidRPr="00060223">
        <w:rPr>
          <w:rFonts w:ascii="Times New Roman" w:eastAsia="Times New Roman" w:hAnsi="Times New Roman"/>
          <w:sz w:val="24"/>
          <w:szCs w:val="24"/>
          <w:lang w:val="en-US"/>
        </w:rPr>
        <w:t xml:space="preserve">networks and the one </w:t>
      </w:r>
      <w:r w:rsidR="006D0F70" w:rsidRPr="00060223">
        <w:rPr>
          <w:rFonts w:ascii="Times New Roman" w:eastAsia="Times New Roman" w:hAnsi="Times New Roman"/>
          <w:sz w:val="24"/>
          <w:szCs w:val="24"/>
          <w:lang w:val="en-US"/>
        </w:rPr>
        <w:t xml:space="preserve">that </w:t>
      </w:r>
      <w:r w:rsidRPr="00060223">
        <w:rPr>
          <w:rFonts w:ascii="Times New Roman" w:eastAsia="Times New Roman" w:hAnsi="Times New Roman"/>
          <w:sz w:val="24"/>
          <w:szCs w:val="24"/>
          <w:lang w:val="en-US"/>
        </w:rPr>
        <w:t>is expressed in real life. While participation through social networks and new information technologies only involve</w:t>
      </w:r>
      <w:r w:rsidR="006D0F70" w:rsidRPr="00060223">
        <w:rPr>
          <w:rFonts w:ascii="Times New Roman" w:eastAsia="Times New Roman" w:hAnsi="Times New Roman"/>
          <w:sz w:val="24"/>
          <w:szCs w:val="24"/>
          <w:lang w:val="en-US"/>
        </w:rPr>
        <w:t>s</w:t>
      </w:r>
      <w:r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lastRenderedPageBreak/>
        <w:t xml:space="preserve">at first, armchair activism or clickactivism (García </w:t>
      </w:r>
      <w:r w:rsidR="000626F8" w:rsidRPr="00060223">
        <w:rPr>
          <w:rFonts w:ascii="Times New Roman" w:eastAsia="Times New Roman" w:hAnsi="Times New Roman"/>
          <w:sz w:val="24"/>
          <w:szCs w:val="24"/>
          <w:lang w:val="en-US"/>
        </w:rPr>
        <w:t xml:space="preserve">&amp; </w:t>
      </w:r>
      <w:r w:rsidR="00F632D6" w:rsidRPr="00060223">
        <w:rPr>
          <w:rFonts w:ascii="Times New Roman" w:eastAsia="Times New Roman" w:hAnsi="Times New Roman"/>
          <w:sz w:val="24"/>
          <w:szCs w:val="24"/>
          <w:lang w:val="en-US"/>
        </w:rPr>
        <w:t>d</w:t>
      </w:r>
      <w:r w:rsidRPr="00060223">
        <w:rPr>
          <w:rFonts w:ascii="Times New Roman" w:eastAsia="Times New Roman" w:hAnsi="Times New Roman"/>
          <w:sz w:val="24"/>
          <w:szCs w:val="24"/>
          <w:lang w:val="en-US"/>
        </w:rPr>
        <w:t xml:space="preserve">el Hoyo, 2013), active offline mobilization </w:t>
      </w:r>
      <w:r w:rsidR="009A730D" w:rsidRPr="00060223">
        <w:rPr>
          <w:rFonts w:ascii="Times New Roman" w:eastAsia="Times New Roman" w:hAnsi="Times New Roman"/>
          <w:sz w:val="24"/>
          <w:szCs w:val="24"/>
          <w:lang w:val="en-US"/>
        </w:rPr>
        <w:t xml:space="preserve">means </w:t>
      </w:r>
      <w:r w:rsidRPr="00060223">
        <w:rPr>
          <w:rFonts w:ascii="Times New Roman" w:eastAsia="Times New Roman" w:hAnsi="Times New Roman"/>
          <w:sz w:val="24"/>
          <w:szCs w:val="24"/>
          <w:lang w:val="en-US"/>
        </w:rPr>
        <w:t xml:space="preserve">a far greater commitment than the one practiced from the </w:t>
      </w:r>
      <w:r w:rsidR="009A730D" w:rsidRPr="00060223">
        <w:rPr>
          <w:rFonts w:ascii="Times New Roman" w:eastAsia="Times New Roman" w:hAnsi="Times New Roman"/>
          <w:sz w:val="24"/>
          <w:szCs w:val="24"/>
          <w:lang w:val="en-US"/>
        </w:rPr>
        <w:t xml:space="preserve">solitude of the </w:t>
      </w:r>
      <w:r w:rsidRPr="00060223">
        <w:rPr>
          <w:rFonts w:ascii="Times New Roman" w:eastAsia="Times New Roman" w:hAnsi="Times New Roman"/>
          <w:sz w:val="24"/>
          <w:szCs w:val="24"/>
          <w:lang w:val="en-US"/>
        </w:rPr>
        <w:t>computer or mobile device</w:t>
      </w:r>
      <w:r w:rsidR="006D0F70" w:rsidRPr="00060223">
        <w:rPr>
          <w:rFonts w:ascii="Times New Roman" w:eastAsia="Times New Roman" w:hAnsi="Times New Roman"/>
          <w:sz w:val="24"/>
          <w:szCs w:val="24"/>
          <w:lang w:val="en-US"/>
        </w:rPr>
        <w:t xml:space="preserve">.  </w:t>
      </w:r>
      <w:r w:rsidR="009E713D" w:rsidRPr="00060223">
        <w:rPr>
          <w:rFonts w:ascii="Times New Roman" w:eastAsia="Times New Roman" w:hAnsi="Times New Roman"/>
          <w:sz w:val="24"/>
          <w:szCs w:val="24"/>
          <w:lang w:val="en-US"/>
        </w:rPr>
        <w:t>A</w:t>
      </w:r>
      <w:r w:rsidRPr="00060223">
        <w:rPr>
          <w:rFonts w:ascii="Times New Roman" w:eastAsia="Times New Roman" w:hAnsi="Times New Roman"/>
          <w:sz w:val="24"/>
          <w:szCs w:val="24"/>
          <w:lang w:val="en-US"/>
        </w:rPr>
        <w:t>nswer</w:t>
      </w:r>
      <w:r w:rsidR="009E713D" w:rsidRPr="00060223">
        <w:rPr>
          <w:rFonts w:ascii="Times New Roman" w:eastAsia="Times New Roman" w:hAnsi="Times New Roman"/>
          <w:sz w:val="24"/>
          <w:szCs w:val="24"/>
          <w:lang w:val="en-US"/>
        </w:rPr>
        <w:t>s</w:t>
      </w:r>
      <w:r w:rsidRPr="00060223">
        <w:rPr>
          <w:rFonts w:ascii="Times New Roman" w:eastAsia="Times New Roman" w:hAnsi="Times New Roman"/>
          <w:sz w:val="24"/>
          <w:szCs w:val="24"/>
          <w:lang w:val="en-US"/>
        </w:rPr>
        <w:t xml:space="preserve"> to the mystery </w:t>
      </w:r>
      <w:r w:rsidR="006D0F70" w:rsidRPr="00060223">
        <w:rPr>
          <w:rFonts w:ascii="Times New Roman" w:eastAsia="Times New Roman" w:hAnsi="Times New Roman"/>
          <w:sz w:val="24"/>
          <w:szCs w:val="24"/>
          <w:lang w:val="en-US"/>
        </w:rPr>
        <w:t>about</w:t>
      </w:r>
      <w:r w:rsidRPr="00060223">
        <w:rPr>
          <w:rFonts w:ascii="Times New Roman" w:eastAsia="Times New Roman" w:hAnsi="Times New Roman"/>
          <w:sz w:val="24"/>
          <w:szCs w:val="24"/>
          <w:lang w:val="en-US"/>
        </w:rPr>
        <w:t xml:space="preserve"> factors </w:t>
      </w:r>
      <w:r w:rsidR="006D0F70" w:rsidRPr="00060223">
        <w:rPr>
          <w:rFonts w:ascii="Times New Roman" w:eastAsia="Times New Roman" w:hAnsi="Times New Roman"/>
          <w:sz w:val="24"/>
          <w:szCs w:val="24"/>
          <w:lang w:val="en-US"/>
        </w:rPr>
        <w:t xml:space="preserve">that </w:t>
      </w:r>
      <w:r w:rsidRPr="00060223">
        <w:rPr>
          <w:rFonts w:ascii="Times New Roman" w:eastAsia="Times New Roman" w:hAnsi="Times New Roman"/>
          <w:sz w:val="24"/>
          <w:szCs w:val="24"/>
          <w:lang w:val="en-US"/>
        </w:rPr>
        <w:t xml:space="preserve">cause mobilization through social networks can be found in </w:t>
      </w:r>
      <w:r w:rsidR="009A730D" w:rsidRPr="00060223">
        <w:rPr>
          <w:rFonts w:ascii="Times New Roman" w:eastAsia="Times New Roman" w:hAnsi="Times New Roman"/>
          <w:sz w:val="24"/>
          <w:szCs w:val="24"/>
          <w:lang w:val="en-US"/>
        </w:rPr>
        <w:t>their</w:t>
      </w:r>
      <w:r w:rsidRPr="00060223">
        <w:rPr>
          <w:rFonts w:ascii="Times New Roman" w:eastAsia="Times New Roman" w:hAnsi="Times New Roman"/>
          <w:sz w:val="24"/>
          <w:szCs w:val="24"/>
          <w:lang w:val="en-US"/>
        </w:rPr>
        <w:t xml:space="preserve"> immediacy and interactivity</w:t>
      </w:r>
      <w:r w:rsidR="006D0F70" w:rsidRPr="00060223">
        <w:rPr>
          <w:rFonts w:ascii="Times New Roman" w:eastAsia="Times New Roman" w:hAnsi="Times New Roman"/>
          <w:sz w:val="24"/>
          <w:szCs w:val="24"/>
          <w:lang w:val="en-US"/>
        </w:rPr>
        <w:t xml:space="preserve"> (Gar</w:t>
      </w:r>
      <w:r w:rsidR="005B3EDA" w:rsidRPr="00060223">
        <w:rPr>
          <w:rFonts w:ascii="Times New Roman" w:eastAsia="Times New Roman" w:hAnsi="Times New Roman"/>
          <w:sz w:val="24"/>
          <w:szCs w:val="24"/>
          <w:lang w:val="en-US"/>
        </w:rPr>
        <w:t>cía, del Hoyo</w:t>
      </w:r>
      <w:r w:rsidR="000626F8" w:rsidRPr="00060223">
        <w:rPr>
          <w:rFonts w:ascii="Times New Roman" w:eastAsia="Times New Roman" w:hAnsi="Times New Roman"/>
          <w:sz w:val="24"/>
          <w:szCs w:val="24"/>
          <w:lang w:val="en-US"/>
        </w:rPr>
        <w:t>, &amp;</w:t>
      </w:r>
      <w:r w:rsidR="005B3EDA" w:rsidRPr="00060223">
        <w:rPr>
          <w:rFonts w:ascii="Times New Roman" w:eastAsia="Times New Roman" w:hAnsi="Times New Roman"/>
          <w:sz w:val="24"/>
          <w:szCs w:val="24"/>
          <w:lang w:val="en-US"/>
        </w:rPr>
        <w:t xml:space="preserve"> Ferná</w:t>
      </w:r>
      <w:r w:rsidR="006D0F70" w:rsidRPr="00060223">
        <w:rPr>
          <w:rFonts w:ascii="Times New Roman" w:eastAsia="Times New Roman" w:hAnsi="Times New Roman"/>
          <w:sz w:val="24"/>
          <w:szCs w:val="24"/>
          <w:lang w:val="en-US"/>
        </w:rPr>
        <w:t>ndez, 2014)</w:t>
      </w:r>
      <w:r w:rsidRPr="00060223">
        <w:rPr>
          <w:rFonts w:ascii="Times New Roman" w:eastAsia="Times New Roman" w:hAnsi="Times New Roman"/>
          <w:sz w:val="24"/>
          <w:szCs w:val="24"/>
          <w:lang w:val="en-US"/>
        </w:rPr>
        <w:t xml:space="preserve">. </w:t>
      </w:r>
      <w:r w:rsidR="006D0F70" w:rsidRPr="00060223">
        <w:rPr>
          <w:rFonts w:ascii="Times New Roman" w:eastAsia="Times New Roman" w:hAnsi="Times New Roman"/>
          <w:sz w:val="24"/>
          <w:szCs w:val="24"/>
          <w:lang w:val="en-US"/>
        </w:rPr>
        <w:t>T</w:t>
      </w:r>
      <w:r w:rsidRPr="00060223">
        <w:rPr>
          <w:rFonts w:ascii="Times New Roman" w:eastAsia="Times New Roman" w:hAnsi="Times New Roman"/>
          <w:sz w:val="24"/>
          <w:szCs w:val="24"/>
          <w:lang w:val="en-US"/>
        </w:rPr>
        <w:t xml:space="preserve">hese two factors </w:t>
      </w:r>
      <w:r w:rsidR="000626F8" w:rsidRPr="00060223">
        <w:rPr>
          <w:rFonts w:ascii="Times New Roman" w:eastAsia="Times New Roman" w:hAnsi="Times New Roman"/>
          <w:sz w:val="24"/>
          <w:szCs w:val="24"/>
          <w:lang w:val="en-US"/>
        </w:rPr>
        <w:t>help</w:t>
      </w:r>
      <w:r w:rsidR="006D0F70" w:rsidRPr="00060223">
        <w:rPr>
          <w:rFonts w:ascii="Times New Roman" w:eastAsia="Times New Roman" w:hAnsi="Times New Roman"/>
          <w:sz w:val="24"/>
          <w:szCs w:val="24"/>
          <w:lang w:val="en-US"/>
        </w:rPr>
        <w:t xml:space="preserve"> understand</w:t>
      </w:r>
      <w:r w:rsidR="000626F8" w:rsidRPr="00060223">
        <w:rPr>
          <w:rFonts w:ascii="Times New Roman" w:eastAsia="Times New Roman" w:hAnsi="Times New Roman"/>
          <w:sz w:val="24"/>
          <w:szCs w:val="24"/>
          <w:lang w:val="en-US"/>
        </w:rPr>
        <w:t xml:space="preserve"> the attraction of</w:t>
      </w:r>
      <w:r w:rsidR="006D0F70"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 xml:space="preserve">social networks and </w:t>
      </w:r>
      <w:r w:rsidR="006D0F70" w:rsidRPr="00060223">
        <w:rPr>
          <w:rFonts w:ascii="Times New Roman" w:eastAsia="Times New Roman" w:hAnsi="Times New Roman"/>
          <w:sz w:val="24"/>
          <w:szCs w:val="24"/>
          <w:lang w:val="en-US"/>
        </w:rPr>
        <w:t xml:space="preserve">how </w:t>
      </w:r>
      <w:r w:rsidRPr="00060223">
        <w:rPr>
          <w:rFonts w:ascii="Times New Roman" w:eastAsia="Times New Roman" w:hAnsi="Times New Roman"/>
          <w:sz w:val="24"/>
          <w:szCs w:val="24"/>
          <w:lang w:val="en-US"/>
        </w:rPr>
        <w:t xml:space="preserve">the possibilities that information and communication technologies offer have </w:t>
      </w:r>
      <w:r w:rsidR="006D0F70" w:rsidRPr="00060223">
        <w:rPr>
          <w:rFonts w:ascii="Times New Roman" w:eastAsia="Times New Roman" w:hAnsi="Times New Roman"/>
          <w:sz w:val="24"/>
          <w:szCs w:val="24"/>
          <w:lang w:val="en-US"/>
        </w:rPr>
        <w:t xml:space="preserve">generated </w:t>
      </w:r>
      <w:r w:rsidRPr="00060223">
        <w:rPr>
          <w:rFonts w:ascii="Times New Roman" w:eastAsia="Times New Roman" w:hAnsi="Times New Roman"/>
          <w:sz w:val="24"/>
          <w:szCs w:val="24"/>
          <w:lang w:val="en-US"/>
        </w:rPr>
        <w:t>a change in communication paradigm</w:t>
      </w:r>
      <w:r w:rsidR="006D0F70" w:rsidRPr="00060223">
        <w:rPr>
          <w:rFonts w:ascii="Times New Roman" w:eastAsia="Times New Roman" w:hAnsi="Times New Roman"/>
          <w:sz w:val="24"/>
          <w:szCs w:val="24"/>
          <w:lang w:val="en-US"/>
        </w:rPr>
        <w:t>s</w:t>
      </w:r>
      <w:r w:rsidRPr="00060223">
        <w:rPr>
          <w:rFonts w:ascii="Times New Roman" w:eastAsia="Times New Roman" w:hAnsi="Times New Roman"/>
          <w:sz w:val="24"/>
          <w:szCs w:val="24"/>
          <w:lang w:val="en-US"/>
        </w:rPr>
        <w:t xml:space="preserve">. This </w:t>
      </w:r>
      <w:r w:rsidR="006D0F70" w:rsidRPr="00060223">
        <w:rPr>
          <w:rFonts w:ascii="Times New Roman" w:eastAsia="Times New Roman" w:hAnsi="Times New Roman"/>
          <w:sz w:val="24"/>
          <w:szCs w:val="24"/>
          <w:lang w:val="en-US"/>
        </w:rPr>
        <w:t xml:space="preserve">so-called </w:t>
      </w:r>
      <w:r w:rsidRPr="00060223">
        <w:rPr>
          <w:rFonts w:ascii="Times New Roman" w:eastAsia="Times New Roman" w:hAnsi="Times New Roman"/>
          <w:sz w:val="24"/>
          <w:szCs w:val="24"/>
          <w:lang w:val="en-US"/>
        </w:rPr>
        <w:t>revolution has</w:t>
      </w:r>
      <w:r w:rsidR="00194962" w:rsidRPr="00060223">
        <w:rPr>
          <w:rFonts w:ascii="Times New Roman" w:eastAsia="Times New Roman" w:hAnsi="Times New Roman"/>
          <w:sz w:val="24"/>
          <w:szCs w:val="24"/>
          <w:lang w:val="en-US"/>
        </w:rPr>
        <w:t xml:space="preserve"> expanded opportunities </w:t>
      </w:r>
      <w:r w:rsidRPr="00060223">
        <w:rPr>
          <w:rFonts w:ascii="Times New Roman" w:eastAsia="Times New Roman" w:hAnsi="Times New Roman"/>
          <w:sz w:val="24"/>
          <w:szCs w:val="24"/>
          <w:lang w:val="en-US"/>
        </w:rPr>
        <w:t>to actively p</w:t>
      </w:r>
      <w:r w:rsidR="005917DC" w:rsidRPr="00060223">
        <w:rPr>
          <w:rFonts w:ascii="Times New Roman" w:eastAsia="Times New Roman" w:hAnsi="Times New Roman"/>
          <w:sz w:val="24"/>
          <w:szCs w:val="24"/>
          <w:lang w:val="en-US"/>
        </w:rPr>
        <w:t>articipate in social movements</w:t>
      </w:r>
      <w:r w:rsidR="00194962" w:rsidRPr="00060223">
        <w:rPr>
          <w:rFonts w:ascii="Times New Roman" w:eastAsia="Times New Roman" w:hAnsi="Times New Roman"/>
          <w:sz w:val="24"/>
          <w:szCs w:val="24"/>
          <w:lang w:val="en-US"/>
        </w:rPr>
        <w:t>. Some studies suggest that youth</w:t>
      </w:r>
      <w:r w:rsidR="00F272EA" w:rsidRPr="00060223">
        <w:rPr>
          <w:rFonts w:ascii="Times New Roman" w:eastAsia="Times New Roman" w:hAnsi="Times New Roman"/>
          <w:sz w:val="24"/>
          <w:szCs w:val="24"/>
          <w:lang w:val="en-US"/>
        </w:rPr>
        <w:t xml:space="preserve"> believe that networks have almost unlimited capabilities</w:t>
      </w:r>
      <w:r w:rsidR="00194962" w:rsidRPr="00060223">
        <w:rPr>
          <w:rFonts w:ascii="Times New Roman" w:eastAsia="Times New Roman" w:hAnsi="Times New Roman"/>
          <w:sz w:val="24"/>
          <w:szCs w:val="24"/>
          <w:lang w:val="en-US"/>
        </w:rPr>
        <w:t xml:space="preserve"> (e.g., Bescansa </w:t>
      </w:r>
      <w:r w:rsidR="000626F8" w:rsidRPr="00060223">
        <w:rPr>
          <w:rFonts w:ascii="Times New Roman" w:eastAsia="Times New Roman" w:hAnsi="Times New Roman"/>
          <w:sz w:val="24"/>
          <w:szCs w:val="24"/>
          <w:lang w:val="en-US"/>
        </w:rPr>
        <w:t xml:space="preserve">&amp; </w:t>
      </w:r>
      <w:r w:rsidR="00194962" w:rsidRPr="00060223">
        <w:rPr>
          <w:rFonts w:ascii="Times New Roman" w:eastAsia="Times New Roman" w:hAnsi="Times New Roman"/>
          <w:sz w:val="24"/>
          <w:szCs w:val="24"/>
          <w:lang w:val="en-US"/>
        </w:rPr>
        <w:t>Jerez, 2012) so that</w:t>
      </w:r>
      <w:r w:rsidR="00F272EA" w:rsidRPr="00060223">
        <w:rPr>
          <w:rFonts w:ascii="Times New Roman" w:eastAsia="Times New Roman" w:hAnsi="Times New Roman"/>
          <w:sz w:val="24"/>
          <w:szCs w:val="24"/>
          <w:lang w:val="en-US"/>
        </w:rPr>
        <w:t xml:space="preserve"> </w:t>
      </w:r>
      <w:r w:rsidR="00194962" w:rsidRPr="00060223">
        <w:rPr>
          <w:rFonts w:ascii="Times New Roman" w:eastAsia="Times New Roman" w:hAnsi="Times New Roman"/>
          <w:sz w:val="24"/>
          <w:szCs w:val="24"/>
          <w:lang w:val="en-US"/>
        </w:rPr>
        <w:t>they feel</w:t>
      </w:r>
      <w:r w:rsidR="00F272EA" w:rsidRPr="00060223">
        <w:rPr>
          <w:rFonts w:ascii="Times New Roman" w:eastAsia="Times New Roman" w:hAnsi="Times New Roman"/>
          <w:sz w:val="24"/>
          <w:szCs w:val="24"/>
          <w:lang w:val="en-US"/>
        </w:rPr>
        <w:t xml:space="preserve"> that communication skills have been extended by new online tools.</w:t>
      </w:r>
      <w:r w:rsidR="005917DC" w:rsidRPr="00060223">
        <w:rPr>
          <w:rFonts w:ascii="Times New Roman" w:eastAsia="Times New Roman" w:hAnsi="Times New Roman"/>
          <w:sz w:val="24"/>
          <w:szCs w:val="24"/>
          <w:lang w:val="en-US"/>
        </w:rPr>
        <w:t xml:space="preserve"> </w:t>
      </w:r>
      <w:r w:rsidR="000626F8" w:rsidRPr="00060223">
        <w:rPr>
          <w:rFonts w:ascii="Times New Roman" w:eastAsia="Times New Roman" w:hAnsi="Times New Roman"/>
          <w:sz w:val="24"/>
          <w:szCs w:val="24"/>
          <w:lang w:val="en-US"/>
        </w:rPr>
        <w:t>N</w:t>
      </w:r>
      <w:r w:rsidR="005917DC" w:rsidRPr="00060223">
        <w:rPr>
          <w:rFonts w:ascii="Times New Roman" w:eastAsia="Times New Roman" w:hAnsi="Times New Roman"/>
          <w:sz w:val="24"/>
          <w:szCs w:val="24"/>
          <w:lang w:val="en-US"/>
        </w:rPr>
        <w:t>ew forms of organization and decision</w:t>
      </w:r>
      <w:r w:rsidR="000626F8" w:rsidRPr="00060223">
        <w:rPr>
          <w:rFonts w:ascii="Times New Roman" w:eastAsia="Times New Roman" w:hAnsi="Times New Roman"/>
          <w:sz w:val="24"/>
          <w:szCs w:val="24"/>
          <w:lang w:val="en-US"/>
        </w:rPr>
        <w:t>-</w:t>
      </w:r>
      <w:r w:rsidR="005917DC" w:rsidRPr="00060223">
        <w:rPr>
          <w:rFonts w:ascii="Times New Roman" w:eastAsia="Times New Roman" w:hAnsi="Times New Roman"/>
          <w:sz w:val="24"/>
          <w:szCs w:val="24"/>
          <w:lang w:val="en-US"/>
        </w:rPr>
        <w:t xml:space="preserve">making have been developed </w:t>
      </w:r>
      <w:r w:rsidR="000626F8" w:rsidRPr="00060223">
        <w:rPr>
          <w:rFonts w:ascii="Times New Roman" w:eastAsia="Times New Roman" w:hAnsi="Times New Roman"/>
          <w:sz w:val="24"/>
          <w:szCs w:val="24"/>
          <w:lang w:val="en-US"/>
        </w:rPr>
        <w:t xml:space="preserve">as a result of the </w:t>
      </w:r>
      <w:r w:rsidR="005917DC" w:rsidRPr="00060223">
        <w:rPr>
          <w:rFonts w:ascii="Times New Roman" w:eastAsia="Times New Roman" w:hAnsi="Times New Roman"/>
          <w:sz w:val="24"/>
          <w:szCs w:val="24"/>
          <w:lang w:val="en-US"/>
        </w:rPr>
        <w:t>better and easier communication</w:t>
      </w:r>
      <w:r w:rsidR="00194962" w:rsidRPr="00060223">
        <w:rPr>
          <w:rFonts w:ascii="Times New Roman" w:eastAsia="Times New Roman" w:hAnsi="Times New Roman"/>
          <w:sz w:val="24"/>
          <w:szCs w:val="24"/>
          <w:lang w:val="en-US"/>
        </w:rPr>
        <w:t>s</w:t>
      </w:r>
      <w:r w:rsidR="005917DC" w:rsidRPr="00060223">
        <w:rPr>
          <w:rFonts w:ascii="Times New Roman" w:eastAsia="Times New Roman" w:hAnsi="Times New Roman"/>
          <w:sz w:val="24"/>
          <w:szCs w:val="24"/>
          <w:lang w:val="en-US"/>
        </w:rPr>
        <w:t xml:space="preserve"> </w:t>
      </w:r>
      <w:r w:rsidR="000626F8" w:rsidRPr="00060223">
        <w:rPr>
          <w:rFonts w:ascii="Times New Roman" w:eastAsia="Times New Roman" w:hAnsi="Times New Roman"/>
          <w:sz w:val="24"/>
          <w:szCs w:val="24"/>
          <w:lang w:val="en-US"/>
        </w:rPr>
        <w:t xml:space="preserve">made possible by the internet </w:t>
      </w:r>
      <w:r w:rsidR="00E01351" w:rsidRPr="00060223">
        <w:rPr>
          <w:rFonts w:ascii="Times New Roman" w:eastAsia="Times New Roman" w:hAnsi="Times New Roman"/>
          <w:sz w:val="24"/>
          <w:szCs w:val="24"/>
          <w:lang w:val="en-US"/>
        </w:rPr>
        <w:t>(L</w:t>
      </w:r>
      <w:r w:rsidR="000626F8" w:rsidRPr="00060223">
        <w:rPr>
          <w:rFonts w:ascii="Times New Roman" w:eastAsia="Times New Roman" w:hAnsi="Times New Roman"/>
          <w:sz w:val="24"/>
          <w:szCs w:val="24"/>
          <w:lang w:val="en-US"/>
        </w:rPr>
        <w:t>ó</w:t>
      </w:r>
      <w:r w:rsidR="005917DC" w:rsidRPr="00060223">
        <w:rPr>
          <w:rFonts w:ascii="Times New Roman" w:eastAsia="Times New Roman" w:hAnsi="Times New Roman"/>
          <w:sz w:val="24"/>
          <w:szCs w:val="24"/>
          <w:lang w:val="en-US"/>
        </w:rPr>
        <w:t xml:space="preserve">pez </w:t>
      </w:r>
      <w:r w:rsidR="00A9772E" w:rsidRPr="00060223">
        <w:rPr>
          <w:rFonts w:ascii="Times New Roman" w:eastAsia="Times New Roman" w:hAnsi="Times New Roman"/>
          <w:sz w:val="24"/>
          <w:szCs w:val="24"/>
          <w:lang w:val="en-US"/>
        </w:rPr>
        <w:t xml:space="preserve">&amp; </w:t>
      </w:r>
      <w:r w:rsidR="005917DC" w:rsidRPr="00060223">
        <w:rPr>
          <w:rFonts w:ascii="Times New Roman" w:eastAsia="Times New Roman" w:hAnsi="Times New Roman"/>
          <w:sz w:val="24"/>
          <w:szCs w:val="24"/>
          <w:lang w:val="en-US"/>
        </w:rPr>
        <w:t xml:space="preserve">Roig, 2006). </w:t>
      </w:r>
      <w:r w:rsidR="00194962" w:rsidRPr="00060223">
        <w:rPr>
          <w:rFonts w:ascii="Times New Roman" w:eastAsia="Times New Roman" w:hAnsi="Times New Roman"/>
          <w:sz w:val="24"/>
          <w:szCs w:val="24"/>
          <w:lang w:val="en-US"/>
        </w:rPr>
        <w:t xml:space="preserve">These developments theoretically suggest that an </w:t>
      </w:r>
      <w:r w:rsidR="005917DC" w:rsidRPr="00060223">
        <w:rPr>
          <w:rFonts w:ascii="Times New Roman" w:eastAsia="Times New Roman" w:hAnsi="Times New Roman"/>
          <w:sz w:val="24"/>
          <w:szCs w:val="24"/>
          <w:lang w:val="en-US"/>
        </w:rPr>
        <w:t xml:space="preserve">increasing number of young people </w:t>
      </w:r>
      <w:r w:rsidR="00194962" w:rsidRPr="00060223">
        <w:rPr>
          <w:rFonts w:ascii="Times New Roman" w:eastAsia="Times New Roman" w:hAnsi="Times New Roman"/>
          <w:sz w:val="24"/>
          <w:szCs w:val="24"/>
          <w:lang w:val="en-US"/>
        </w:rPr>
        <w:t>will</w:t>
      </w:r>
      <w:r w:rsidR="005917DC" w:rsidRPr="00060223">
        <w:rPr>
          <w:rFonts w:ascii="Times New Roman" w:eastAsia="Times New Roman" w:hAnsi="Times New Roman"/>
          <w:sz w:val="24"/>
          <w:szCs w:val="24"/>
          <w:lang w:val="en-US"/>
        </w:rPr>
        <w:t xml:space="preserve"> mobilize to participate in events or demonstrations regulated by the </w:t>
      </w:r>
      <w:r w:rsidR="000626F8" w:rsidRPr="00060223">
        <w:rPr>
          <w:rFonts w:ascii="Times New Roman" w:eastAsia="Times New Roman" w:hAnsi="Times New Roman"/>
          <w:sz w:val="24"/>
          <w:szCs w:val="24"/>
          <w:lang w:val="en-US"/>
        </w:rPr>
        <w:t>“</w:t>
      </w:r>
      <w:r w:rsidR="005917DC" w:rsidRPr="00060223">
        <w:rPr>
          <w:rFonts w:ascii="Times New Roman" w:eastAsia="Times New Roman" w:hAnsi="Times New Roman"/>
          <w:sz w:val="24"/>
          <w:szCs w:val="24"/>
          <w:lang w:val="en-US"/>
        </w:rPr>
        <w:t>We-intention</w:t>
      </w:r>
      <w:r w:rsidR="000626F8" w:rsidRPr="00060223">
        <w:rPr>
          <w:rFonts w:ascii="Times New Roman" w:eastAsia="Times New Roman" w:hAnsi="Times New Roman"/>
          <w:sz w:val="24"/>
          <w:szCs w:val="24"/>
          <w:lang w:val="en-US"/>
        </w:rPr>
        <w:t>”</w:t>
      </w:r>
      <w:r w:rsidR="0069149E" w:rsidRPr="00060223">
        <w:rPr>
          <w:rFonts w:ascii="Times New Roman" w:eastAsia="Times New Roman" w:hAnsi="Times New Roman"/>
          <w:sz w:val="24"/>
          <w:szCs w:val="24"/>
          <w:lang w:val="en-US"/>
        </w:rPr>
        <w:t xml:space="preserve"> concept</w:t>
      </w:r>
      <w:r w:rsidR="005917DC" w:rsidRPr="00060223">
        <w:rPr>
          <w:rFonts w:ascii="Times New Roman" w:eastAsia="Times New Roman" w:hAnsi="Times New Roman"/>
          <w:sz w:val="24"/>
          <w:szCs w:val="24"/>
          <w:lang w:val="en-US"/>
        </w:rPr>
        <w:t xml:space="preserve"> (Cheung, Ch</w:t>
      </w:r>
      <w:r w:rsidR="004863A2" w:rsidRPr="00060223">
        <w:rPr>
          <w:rFonts w:ascii="Times New Roman" w:eastAsia="Times New Roman" w:hAnsi="Times New Roman"/>
          <w:sz w:val="24"/>
          <w:szCs w:val="24"/>
          <w:lang w:val="en-US"/>
        </w:rPr>
        <w:t>i</w:t>
      </w:r>
      <w:r w:rsidR="005917DC" w:rsidRPr="00060223">
        <w:rPr>
          <w:rFonts w:ascii="Times New Roman" w:eastAsia="Times New Roman" w:hAnsi="Times New Roman"/>
          <w:sz w:val="24"/>
          <w:szCs w:val="24"/>
          <w:lang w:val="en-US"/>
        </w:rPr>
        <w:t>u</w:t>
      </w:r>
      <w:r w:rsidR="000626F8" w:rsidRPr="00060223">
        <w:rPr>
          <w:rFonts w:ascii="Times New Roman" w:eastAsia="Times New Roman" w:hAnsi="Times New Roman"/>
          <w:sz w:val="24"/>
          <w:szCs w:val="24"/>
          <w:lang w:val="en-US"/>
        </w:rPr>
        <w:t>, &amp;</w:t>
      </w:r>
      <w:r w:rsidR="005917DC" w:rsidRPr="00060223">
        <w:rPr>
          <w:rFonts w:ascii="Times New Roman" w:eastAsia="Times New Roman" w:hAnsi="Times New Roman"/>
          <w:sz w:val="24"/>
          <w:szCs w:val="24"/>
          <w:lang w:val="en-US"/>
        </w:rPr>
        <w:t xml:space="preserve"> Lee, 2011)</w:t>
      </w:r>
      <w:r w:rsidR="00194962" w:rsidRPr="00060223">
        <w:rPr>
          <w:rFonts w:ascii="Times New Roman" w:eastAsia="Times New Roman" w:hAnsi="Times New Roman"/>
          <w:sz w:val="24"/>
          <w:szCs w:val="24"/>
          <w:lang w:val="en-US"/>
        </w:rPr>
        <w:t xml:space="preserve"> </w:t>
      </w:r>
      <w:r w:rsidR="005917DC" w:rsidRPr="00060223">
        <w:rPr>
          <w:rFonts w:ascii="Times New Roman" w:eastAsia="Times New Roman" w:hAnsi="Times New Roman"/>
          <w:sz w:val="24"/>
          <w:szCs w:val="24"/>
          <w:lang w:val="en-US"/>
        </w:rPr>
        <w:t>used by philosophers (Bratman, 1997</w:t>
      </w:r>
      <w:r w:rsidR="000626F8" w:rsidRPr="00060223">
        <w:rPr>
          <w:rFonts w:ascii="Times New Roman" w:eastAsia="Times New Roman" w:hAnsi="Times New Roman"/>
          <w:sz w:val="24"/>
          <w:szCs w:val="24"/>
          <w:lang w:val="en-US"/>
        </w:rPr>
        <w:t>;</w:t>
      </w:r>
      <w:r w:rsidR="005917DC" w:rsidRPr="00060223">
        <w:rPr>
          <w:rFonts w:ascii="Times New Roman" w:eastAsia="Times New Roman" w:hAnsi="Times New Roman"/>
          <w:sz w:val="24"/>
          <w:szCs w:val="24"/>
          <w:lang w:val="en-US"/>
        </w:rPr>
        <w:t xml:space="preserve"> Tuomela, 1995) </w:t>
      </w:r>
      <w:r w:rsidR="00194962" w:rsidRPr="00060223">
        <w:rPr>
          <w:rFonts w:ascii="Times New Roman" w:eastAsia="Times New Roman" w:hAnsi="Times New Roman"/>
          <w:sz w:val="24"/>
          <w:szCs w:val="24"/>
          <w:lang w:val="en-US"/>
        </w:rPr>
        <w:t>prior</w:t>
      </w:r>
      <w:r w:rsidR="005917DC" w:rsidRPr="00060223">
        <w:rPr>
          <w:rFonts w:ascii="Times New Roman" w:eastAsia="Times New Roman" w:hAnsi="Times New Roman"/>
          <w:sz w:val="24"/>
          <w:szCs w:val="24"/>
          <w:lang w:val="en-US"/>
        </w:rPr>
        <w:t xml:space="preserve"> </w:t>
      </w:r>
      <w:r w:rsidR="00194962" w:rsidRPr="00060223">
        <w:rPr>
          <w:rFonts w:ascii="Times New Roman" w:eastAsia="Times New Roman" w:hAnsi="Times New Roman"/>
          <w:sz w:val="24"/>
          <w:szCs w:val="24"/>
          <w:lang w:val="en-US"/>
        </w:rPr>
        <w:t xml:space="preserve">to the existence </w:t>
      </w:r>
      <w:r w:rsidR="00875001" w:rsidRPr="00060223">
        <w:rPr>
          <w:rFonts w:ascii="Times New Roman" w:eastAsia="Times New Roman" w:hAnsi="Times New Roman"/>
          <w:sz w:val="24"/>
          <w:szCs w:val="24"/>
          <w:lang w:val="en-US"/>
        </w:rPr>
        <w:t>of digital media</w:t>
      </w:r>
      <w:r w:rsidR="005917DC" w:rsidRPr="00060223">
        <w:rPr>
          <w:rFonts w:ascii="Times New Roman" w:eastAsia="Times New Roman" w:hAnsi="Times New Roman"/>
          <w:sz w:val="24"/>
          <w:szCs w:val="24"/>
          <w:lang w:val="en-US"/>
        </w:rPr>
        <w:t xml:space="preserve">. </w:t>
      </w:r>
      <w:r w:rsidR="00194962" w:rsidRPr="00060223">
        <w:rPr>
          <w:rFonts w:ascii="Times New Roman" w:eastAsia="Times New Roman" w:hAnsi="Times New Roman"/>
          <w:sz w:val="24"/>
          <w:szCs w:val="24"/>
          <w:lang w:val="en-US"/>
        </w:rPr>
        <w:t>T</w:t>
      </w:r>
      <w:r w:rsidR="00E01351" w:rsidRPr="00060223">
        <w:rPr>
          <w:rFonts w:ascii="Times New Roman" w:eastAsia="Times New Roman" w:hAnsi="Times New Roman"/>
          <w:sz w:val="24"/>
          <w:szCs w:val="24"/>
          <w:lang w:val="en-US"/>
        </w:rPr>
        <w:t>h</w:t>
      </w:r>
      <w:r w:rsidR="00194962" w:rsidRPr="00060223">
        <w:rPr>
          <w:rFonts w:ascii="Times New Roman" w:eastAsia="Times New Roman" w:hAnsi="Times New Roman"/>
          <w:sz w:val="24"/>
          <w:szCs w:val="24"/>
          <w:lang w:val="en-US"/>
        </w:rPr>
        <w:t>e</w:t>
      </w:r>
      <w:r w:rsidR="00E01351" w:rsidRPr="00060223">
        <w:rPr>
          <w:rFonts w:ascii="Times New Roman" w:eastAsia="Times New Roman" w:hAnsi="Times New Roman"/>
          <w:sz w:val="24"/>
          <w:szCs w:val="24"/>
          <w:lang w:val="en-US"/>
        </w:rPr>
        <w:t xml:space="preserve"> concept</w:t>
      </w:r>
      <w:r w:rsidR="00194962" w:rsidRPr="00060223">
        <w:rPr>
          <w:rFonts w:ascii="Times New Roman" w:eastAsia="Times New Roman" w:hAnsi="Times New Roman"/>
          <w:sz w:val="24"/>
          <w:szCs w:val="24"/>
          <w:lang w:val="en-US"/>
        </w:rPr>
        <w:t xml:space="preserve"> </w:t>
      </w:r>
      <w:r w:rsidR="005917DC" w:rsidRPr="00060223">
        <w:rPr>
          <w:rFonts w:ascii="Times New Roman" w:eastAsia="Times New Roman" w:hAnsi="Times New Roman"/>
          <w:sz w:val="24"/>
          <w:szCs w:val="24"/>
          <w:lang w:val="en-US"/>
        </w:rPr>
        <w:t>express</w:t>
      </w:r>
      <w:r w:rsidR="00194962" w:rsidRPr="00060223">
        <w:rPr>
          <w:rFonts w:ascii="Times New Roman" w:eastAsia="Times New Roman" w:hAnsi="Times New Roman"/>
          <w:sz w:val="24"/>
          <w:szCs w:val="24"/>
          <w:lang w:val="en-US"/>
        </w:rPr>
        <w:t>es</w:t>
      </w:r>
      <w:r w:rsidR="005917DC" w:rsidRPr="00060223">
        <w:rPr>
          <w:rFonts w:ascii="Times New Roman" w:eastAsia="Times New Roman" w:hAnsi="Times New Roman"/>
          <w:sz w:val="24"/>
          <w:szCs w:val="24"/>
          <w:lang w:val="en-US"/>
        </w:rPr>
        <w:t xml:space="preserve"> </w:t>
      </w:r>
      <w:r w:rsidR="00875001" w:rsidRPr="00060223">
        <w:rPr>
          <w:rFonts w:ascii="Times New Roman" w:eastAsia="Times New Roman" w:hAnsi="Times New Roman"/>
          <w:sz w:val="24"/>
          <w:szCs w:val="24"/>
          <w:lang w:val="en-US"/>
        </w:rPr>
        <w:t xml:space="preserve">that </w:t>
      </w:r>
      <w:r w:rsidR="000626F8" w:rsidRPr="00060223">
        <w:rPr>
          <w:rFonts w:ascii="Times New Roman" w:eastAsia="Times New Roman" w:hAnsi="Times New Roman"/>
          <w:sz w:val="24"/>
          <w:szCs w:val="24"/>
          <w:lang w:val="en-US"/>
        </w:rPr>
        <w:t>“</w:t>
      </w:r>
      <w:r w:rsidR="005917DC" w:rsidRPr="00060223">
        <w:rPr>
          <w:rFonts w:ascii="Times New Roman" w:eastAsia="Times New Roman" w:hAnsi="Times New Roman"/>
          <w:sz w:val="24"/>
          <w:szCs w:val="24"/>
          <w:lang w:val="en-US"/>
        </w:rPr>
        <w:t>we together can achieve X</w:t>
      </w:r>
      <w:r w:rsidR="000626F8" w:rsidRPr="00060223">
        <w:rPr>
          <w:rFonts w:ascii="Times New Roman" w:eastAsia="Times New Roman" w:hAnsi="Times New Roman"/>
          <w:sz w:val="24"/>
          <w:szCs w:val="24"/>
          <w:lang w:val="en-US"/>
        </w:rPr>
        <w:t>,”</w:t>
      </w:r>
      <w:r w:rsidR="00875001" w:rsidRPr="00060223">
        <w:rPr>
          <w:rFonts w:ascii="Times New Roman" w:eastAsia="Times New Roman" w:hAnsi="Times New Roman"/>
          <w:sz w:val="24"/>
          <w:szCs w:val="24"/>
          <w:lang w:val="en-US"/>
        </w:rPr>
        <w:t xml:space="preserve"> in which X represents a joint</w:t>
      </w:r>
      <w:r w:rsidR="005917DC" w:rsidRPr="00060223">
        <w:rPr>
          <w:rFonts w:ascii="Times New Roman" w:eastAsia="Times New Roman" w:hAnsi="Times New Roman"/>
          <w:sz w:val="24"/>
          <w:szCs w:val="24"/>
          <w:lang w:val="en-US"/>
        </w:rPr>
        <w:t xml:space="preserve"> action.</w:t>
      </w:r>
      <w:r w:rsidR="00875001" w:rsidRPr="00060223">
        <w:rPr>
          <w:rFonts w:ascii="Times New Roman" w:eastAsia="Times New Roman" w:hAnsi="Times New Roman"/>
          <w:sz w:val="24"/>
          <w:szCs w:val="24"/>
          <w:lang w:val="en-US"/>
        </w:rPr>
        <w:t xml:space="preserve"> While the </w:t>
      </w:r>
      <w:r w:rsidR="00AC578D" w:rsidRPr="00060223">
        <w:rPr>
          <w:rFonts w:ascii="Times New Roman" w:eastAsia="Times New Roman" w:hAnsi="Times New Roman"/>
          <w:sz w:val="24"/>
          <w:szCs w:val="24"/>
          <w:lang w:val="en-US"/>
        </w:rPr>
        <w:t>“</w:t>
      </w:r>
      <w:r w:rsidR="00875001" w:rsidRPr="00060223">
        <w:rPr>
          <w:rFonts w:ascii="Times New Roman" w:eastAsia="Times New Roman" w:hAnsi="Times New Roman"/>
          <w:sz w:val="24"/>
          <w:szCs w:val="24"/>
          <w:lang w:val="en-US"/>
        </w:rPr>
        <w:t>I-intention</w:t>
      </w:r>
      <w:r w:rsidR="00AC578D" w:rsidRPr="00060223">
        <w:rPr>
          <w:rFonts w:ascii="Times New Roman" w:eastAsia="Times New Roman" w:hAnsi="Times New Roman"/>
          <w:sz w:val="24"/>
          <w:szCs w:val="24"/>
          <w:lang w:val="en-US"/>
        </w:rPr>
        <w:t>”</w:t>
      </w:r>
      <w:r w:rsidR="00875001" w:rsidRPr="00060223">
        <w:rPr>
          <w:rFonts w:ascii="Times New Roman" w:eastAsia="Times New Roman" w:hAnsi="Times New Roman"/>
          <w:sz w:val="24"/>
          <w:szCs w:val="24"/>
          <w:lang w:val="en-US"/>
        </w:rPr>
        <w:t xml:space="preserve"> is explained on the basis of individual reasons to </w:t>
      </w:r>
      <w:r w:rsidR="0069149E" w:rsidRPr="00060223">
        <w:rPr>
          <w:rFonts w:ascii="Times New Roman" w:eastAsia="Times New Roman" w:hAnsi="Times New Roman"/>
          <w:sz w:val="24"/>
          <w:szCs w:val="24"/>
          <w:lang w:val="en-US"/>
        </w:rPr>
        <w:t xml:space="preserve">take </w:t>
      </w:r>
      <w:r w:rsidR="00875001" w:rsidRPr="00060223">
        <w:rPr>
          <w:rFonts w:ascii="Times New Roman" w:eastAsia="Times New Roman" w:hAnsi="Times New Roman"/>
          <w:sz w:val="24"/>
          <w:szCs w:val="24"/>
          <w:lang w:val="en-US"/>
        </w:rPr>
        <w:t xml:space="preserve">a given action, the </w:t>
      </w:r>
      <w:r w:rsidR="00AC578D" w:rsidRPr="00060223">
        <w:rPr>
          <w:rFonts w:ascii="Times New Roman" w:eastAsia="Times New Roman" w:hAnsi="Times New Roman"/>
          <w:sz w:val="24"/>
          <w:szCs w:val="24"/>
          <w:lang w:val="en-US"/>
        </w:rPr>
        <w:t>“</w:t>
      </w:r>
      <w:r w:rsidR="00875001" w:rsidRPr="00060223">
        <w:rPr>
          <w:rFonts w:ascii="Times New Roman" w:eastAsia="Times New Roman" w:hAnsi="Times New Roman"/>
          <w:sz w:val="24"/>
          <w:szCs w:val="24"/>
          <w:lang w:val="en-US"/>
        </w:rPr>
        <w:t>We-intention</w:t>
      </w:r>
      <w:r w:rsidR="00AC578D" w:rsidRPr="00060223">
        <w:rPr>
          <w:rFonts w:ascii="Times New Roman" w:eastAsia="Times New Roman" w:hAnsi="Times New Roman"/>
          <w:sz w:val="24"/>
          <w:szCs w:val="24"/>
          <w:lang w:val="en-US"/>
        </w:rPr>
        <w:t>”</w:t>
      </w:r>
      <w:r w:rsidR="00875001" w:rsidRPr="00060223">
        <w:rPr>
          <w:rFonts w:ascii="Times New Roman" w:eastAsia="Times New Roman" w:hAnsi="Times New Roman"/>
          <w:sz w:val="24"/>
          <w:szCs w:val="24"/>
          <w:lang w:val="en-US"/>
        </w:rPr>
        <w:t xml:space="preserve"> can be explained when </w:t>
      </w:r>
      <w:r w:rsidR="00AC578D" w:rsidRPr="00060223">
        <w:rPr>
          <w:rFonts w:ascii="Times New Roman" w:eastAsia="Times New Roman" w:hAnsi="Times New Roman"/>
          <w:sz w:val="24"/>
          <w:szCs w:val="24"/>
          <w:lang w:val="en-US"/>
        </w:rPr>
        <w:t xml:space="preserve">individuals </w:t>
      </w:r>
      <w:r w:rsidR="00194962" w:rsidRPr="00060223">
        <w:rPr>
          <w:rFonts w:ascii="Times New Roman" w:eastAsia="Times New Roman" w:hAnsi="Times New Roman"/>
          <w:sz w:val="24"/>
          <w:szCs w:val="24"/>
          <w:lang w:val="en-US"/>
        </w:rPr>
        <w:t>see themselves</w:t>
      </w:r>
      <w:r w:rsidR="00875001" w:rsidRPr="00060223">
        <w:rPr>
          <w:rFonts w:ascii="Times New Roman" w:eastAsia="Times New Roman" w:hAnsi="Times New Roman"/>
          <w:sz w:val="24"/>
          <w:szCs w:val="24"/>
          <w:lang w:val="en-US"/>
        </w:rPr>
        <w:t xml:space="preserve"> a part of a social representation when </w:t>
      </w:r>
      <w:r w:rsidR="00194962" w:rsidRPr="00060223">
        <w:rPr>
          <w:rFonts w:ascii="Times New Roman" w:eastAsia="Times New Roman" w:hAnsi="Times New Roman"/>
          <w:sz w:val="24"/>
          <w:szCs w:val="24"/>
          <w:lang w:val="en-US"/>
        </w:rPr>
        <w:t xml:space="preserve">participating in </w:t>
      </w:r>
      <w:r w:rsidR="00875001" w:rsidRPr="00060223">
        <w:rPr>
          <w:rFonts w:ascii="Times New Roman" w:eastAsia="Times New Roman" w:hAnsi="Times New Roman"/>
          <w:sz w:val="24"/>
          <w:szCs w:val="24"/>
          <w:lang w:val="en-US"/>
        </w:rPr>
        <w:t xml:space="preserve">group action (Bagozzi </w:t>
      </w:r>
      <w:r w:rsidR="00AC578D" w:rsidRPr="00060223">
        <w:rPr>
          <w:rFonts w:ascii="Times New Roman" w:eastAsia="Times New Roman" w:hAnsi="Times New Roman"/>
          <w:sz w:val="24"/>
          <w:szCs w:val="24"/>
          <w:lang w:val="en-US"/>
        </w:rPr>
        <w:t xml:space="preserve">&amp; </w:t>
      </w:r>
      <w:r w:rsidR="00875001" w:rsidRPr="00060223">
        <w:rPr>
          <w:rFonts w:ascii="Times New Roman" w:eastAsia="Times New Roman" w:hAnsi="Times New Roman"/>
          <w:sz w:val="24"/>
          <w:szCs w:val="24"/>
          <w:lang w:val="en-US"/>
        </w:rPr>
        <w:t xml:space="preserve">Lee, 2002). </w:t>
      </w:r>
      <w:r w:rsidR="00AC578D" w:rsidRPr="00060223">
        <w:rPr>
          <w:rFonts w:ascii="Times New Roman" w:eastAsia="Times New Roman" w:hAnsi="Times New Roman"/>
          <w:sz w:val="24"/>
          <w:szCs w:val="24"/>
          <w:lang w:val="en-US"/>
        </w:rPr>
        <w:t>“</w:t>
      </w:r>
      <w:r w:rsidR="00875001" w:rsidRPr="00060223">
        <w:rPr>
          <w:rFonts w:ascii="Times New Roman" w:eastAsia="Times New Roman" w:hAnsi="Times New Roman"/>
          <w:sz w:val="24"/>
          <w:szCs w:val="24"/>
          <w:lang w:val="en-US"/>
        </w:rPr>
        <w:t>We-intention</w:t>
      </w:r>
      <w:r w:rsidR="00AC578D" w:rsidRPr="00060223">
        <w:rPr>
          <w:rFonts w:ascii="Times New Roman" w:eastAsia="Times New Roman" w:hAnsi="Times New Roman"/>
          <w:sz w:val="24"/>
          <w:szCs w:val="24"/>
          <w:lang w:val="en-US"/>
        </w:rPr>
        <w:t>”</w:t>
      </w:r>
      <w:r w:rsidR="00875001" w:rsidRPr="00060223">
        <w:rPr>
          <w:rFonts w:ascii="Times New Roman" w:eastAsia="Times New Roman" w:hAnsi="Times New Roman"/>
          <w:sz w:val="24"/>
          <w:szCs w:val="24"/>
          <w:lang w:val="en-US"/>
        </w:rPr>
        <w:t xml:space="preserve"> exists when </w:t>
      </w:r>
      <w:r w:rsidR="00AC578D" w:rsidRPr="00060223">
        <w:rPr>
          <w:rFonts w:ascii="Times New Roman" w:eastAsia="Times New Roman" w:hAnsi="Times New Roman"/>
          <w:sz w:val="24"/>
          <w:szCs w:val="24"/>
          <w:lang w:val="en-US"/>
        </w:rPr>
        <w:t>individuals</w:t>
      </w:r>
      <w:r w:rsidR="00875001" w:rsidRPr="00060223">
        <w:rPr>
          <w:rFonts w:ascii="Times New Roman" w:eastAsia="Times New Roman" w:hAnsi="Times New Roman"/>
          <w:sz w:val="24"/>
          <w:szCs w:val="24"/>
          <w:lang w:val="en-US"/>
        </w:rPr>
        <w:t xml:space="preserve"> believe not only that </w:t>
      </w:r>
      <w:r w:rsidR="00194962" w:rsidRPr="00060223">
        <w:rPr>
          <w:rFonts w:ascii="Times New Roman" w:eastAsia="Times New Roman" w:hAnsi="Times New Roman"/>
          <w:sz w:val="24"/>
          <w:szCs w:val="24"/>
          <w:lang w:val="en-US"/>
        </w:rPr>
        <w:t>they</w:t>
      </w:r>
      <w:r w:rsidR="00875001" w:rsidRPr="00060223">
        <w:rPr>
          <w:rFonts w:ascii="Times New Roman" w:eastAsia="Times New Roman" w:hAnsi="Times New Roman"/>
          <w:sz w:val="24"/>
          <w:szCs w:val="24"/>
          <w:lang w:val="en-US"/>
        </w:rPr>
        <w:t xml:space="preserve"> can be a part of a joint action, but also that </w:t>
      </w:r>
      <w:r w:rsidR="00194962" w:rsidRPr="00060223">
        <w:rPr>
          <w:rFonts w:ascii="Times New Roman" w:eastAsia="Times New Roman" w:hAnsi="Times New Roman"/>
          <w:sz w:val="24"/>
          <w:szCs w:val="24"/>
          <w:lang w:val="en-US"/>
        </w:rPr>
        <w:t>they</w:t>
      </w:r>
      <w:r w:rsidR="0069149E" w:rsidRPr="00060223">
        <w:rPr>
          <w:rFonts w:ascii="Times New Roman" w:eastAsia="Times New Roman" w:hAnsi="Times New Roman"/>
          <w:sz w:val="24"/>
          <w:szCs w:val="24"/>
          <w:lang w:val="en-US"/>
        </w:rPr>
        <w:t>,</w:t>
      </w:r>
      <w:r w:rsidR="00E01351" w:rsidRPr="00060223">
        <w:rPr>
          <w:rFonts w:ascii="Times New Roman" w:eastAsia="Times New Roman" w:hAnsi="Times New Roman"/>
          <w:sz w:val="24"/>
          <w:szCs w:val="24"/>
          <w:lang w:val="en-US"/>
        </w:rPr>
        <w:t xml:space="preserve"> </w:t>
      </w:r>
      <w:r w:rsidR="00875001" w:rsidRPr="00060223">
        <w:rPr>
          <w:rFonts w:ascii="Times New Roman" w:eastAsia="Times New Roman" w:hAnsi="Times New Roman"/>
          <w:sz w:val="24"/>
          <w:szCs w:val="24"/>
          <w:lang w:val="en-US"/>
        </w:rPr>
        <w:t>along with other participants</w:t>
      </w:r>
      <w:r w:rsidR="0069149E" w:rsidRPr="00060223">
        <w:rPr>
          <w:rFonts w:ascii="Times New Roman" w:eastAsia="Times New Roman" w:hAnsi="Times New Roman"/>
          <w:sz w:val="24"/>
          <w:szCs w:val="24"/>
          <w:lang w:val="en-US"/>
        </w:rPr>
        <w:t>,</w:t>
      </w:r>
      <w:r w:rsidR="00875001" w:rsidRPr="00060223">
        <w:rPr>
          <w:rFonts w:ascii="Times New Roman" w:eastAsia="Times New Roman" w:hAnsi="Times New Roman"/>
          <w:sz w:val="24"/>
          <w:szCs w:val="24"/>
          <w:lang w:val="en-US"/>
        </w:rPr>
        <w:t xml:space="preserve"> can carry</w:t>
      </w:r>
      <w:r w:rsidR="0069149E" w:rsidRPr="00060223">
        <w:rPr>
          <w:rFonts w:ascii="Times New Roman" w:eastAsia="Times New Roman" w:hAnsi="Times New Roman"/>
          <w:sz w:val="24"/>
          <w:szCs w:val="24"/>
          <w:lang w:val="en-US"/>
        </w:rPr>
        <w:t xml:space="preserve"> out</w:t>
      </w:r>
      <w:r w:rsidR="00875001" w:rsidRPr="00060223">
        <w:rPr>
          <w:rFonts w:ascii="Times New Roman" w:eastAsia="Times New Roman" w:hAnsi="Times New Roman"/>
          <w:sz w:val="24"/>
          <w:szCs w:val="24"/>
          <w:lang w:val="en-US"/>
        </w:rPr>
        <w:t xml:space="preserve"> this action and </w:t>
      </w:r>
      <w:r w:rsidR="0069149E" w:rsidRPr="00060223">
        <w:rPr>
          <w:rFonts w:ascii="Times New Roman" w:eastAsia="Times New Roman" w:hAnsi="Times New Roman"/>
          <w:sz w:val="24"/>
          <w:szCs w:val="24"/>
          <w:lang w:val="en-US"/>
        </w:rPr>
        <w:t>are</w:t>
      </w:r>
      <w:r w:rsidR="00875001" w:rsidRPr="00060223">
        <w:rPr>
          <w:rFonts w:ascii="Times New Roman" w:eastAsia="Times New Roman" w:hAnsi="Times New Roman"/>
          <w:sz w:val="24"/>
          <w:szCs w:val="24"/>
          <w:lang w:val="en-US"/>
        </w:rPr>
        <w:t xml:space="preserve"> likely to succeed.</w:t>
      </w:r>
    </w:p>
    <w:tbl>
      <w:tblPr>
        <w:tblW w:w="8644" w:type="dxa"/>
        <w:tblInd w:w="108" w:type="dxa"/>
        <w:tblLayout w:type="fixed"/>
        <w:tblLook w:val="0000" w:firstRow="0" w:lastRow="0" w:firstColumn="0" w:lastColumn="0" w:noHBand="0" w:noVBand="0"/>
      </w:tblPr>
      <w:tblGrid>
        <w:gridCol w:w="8644"/>
      </w:tblGrid>
      <w:tr w:rsidR="00B071E3" w:rsidRPr="00060223" w14:paraId="024A3494" w14:textId="77777777" w:rsidTr="00E1298B">
        <w:tc>
          <w:tcPr>
            <w:tcW w:w="8644" w:type="dxa"/>
            <w:tcBorders>
              <w:top w:val="single" w:sz="4" w:space="0" w:color="auto"/>
              <w:left w:val="single" w:sz="4" w:space="0" w:color="auto"/>
              <w:bottom w:val="single" w:sz="4" w:space="0" w:color="auto"/>
              <w:right w:val="single" w:sz="4" w:space="0" w:color="auto"/>
            </w:tcBorders>
          </w:tcPr>
          <w:p w14:paraId="270E1235" w14:textId="77777777" w:rsidR="00B071E3" w:rsidRPr="00060223" w:rsidRDefault="00B071E3"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u w:val="single"/>
                <w:lang w:val="en-US"/>
              </w:rPr>
            </w:pPr>
            <w:r w:rsidRPr="00060223">
              <w:rPr>
                <w:rFonts w:ascii="Times New Roman" w:eastAsia="Times New Roman" w:hAnsi="Times New Roman"/>
                <w:sz w:val="24"/>
                <w:szCs w:val="24"/>
                <w:u w:val="single"/>
                <w:lang w:val="en-US"/>
              </w:rPr>
              <w:t>Eviction of Juana Vacas Pancorbo</w:t>
            </w:r>
          </w:p>
          <w:p w14:paraId="61DD4FC5" w14:textId="0D0D460F" w:rsidR="00B071E3" w:rsidRPr="00060223" w:rsidRDefault="00B071E3" w:rsidP="00AC57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J</w:t>
            </w:r>
            <w:r w:rsidR="00A9772E" w:rsidRPr="00060223">
              <w:rPr>
                <w:rFonts w:ascii="Times New Roman" w:eastAsia="Times New Roman" w:hAnsi="Times New Roman"/>
                <w:sz w:val="24"/>
                <w:szCs w:val="24"/>
                <w:lang w:val="en-US"/>
              </w:rPr>
              <w:t>u</w:t>
            </w:r>
            <w:r w:rsidRPr="00060223">
              <w:rPr>
                <w:rFonts w:ascii="Times New Roman" w:eastAsia="Times New Roman" w:hAnsi="Times New Roman"/>
                <w:sz w:val="24"/>
                <w:szCs w:val="24"/>
                <w:lang w:val="en-US"/>
              </w:rPr>
              <w:t>ana Vacas Panco</w:t>
            </w:r>
            <w:r w:rsidR="00A9772E" w:rsidRPr="00060223">
              <w:rPr>
                <w:rFonts w:ascii="Times New Roman" w:eastAsia="Times New Roman" w:hAnsi="Times New Roman"/>
                <w:sz w:val="24"/>
                <w:szCs w:val="24"/>
                <w:lang w:val="en-US"/>
              </w:rPr>
              <w:t>r</w:t>
            </w:r>
            <w:r w:rsidRPr="00060223">
              <w:rPr>
                <w:rFonts w:ascii="Times New Roman" w:eastAsia="Times New Roman" w:hAnsi="Times New Roman"/>
                <w:sz w:val="24"/>
                <w:szCs w:val="24"/>
                <w:lang w:val="en-US"/>
              </w:rPr>
              <w:t xml:space="preserve">bo, </w:t>
            </w:r>
            <w:r w:rsidR="00AC578D" w:rsidRPr="00060223">
              <w:rPr>
                <w:rFonts w:ascii="Times New Roman" w:eastAsia="Times New Roman" w:hAnsi="Times New Roman"/>
                <w:sz w:val="24"/>
                <w:szCs w:val="24"/>
                <w:lang w:val="en-US"/>
              </w:rPr>
              <w:t xml:space="preserve">known as </w:t>
            </w:r>
            <w:r w:rsidRPr="00060223">
              <w:rPr>
                <w:rFonts w:ascii="Times New Roman" w:eastAsia="Times New Roman" w:hAnsi="Times New Roman"/>
                <w:sz w:val="24"/>
                <w:szCs w:val="24"/>
                <w:lang w:val="en-US"/>
              </w:rPr>
              <w:t xml:space="preserve">Juani, </w:t>
            </w:r>
            <w:r w:rsidR="0069149E" w:rsidRPr="00060223">
              <w:rPr>
                <w:rFonts w:ascii="Times New Roman" w:eastAsia="Times New Roman" w:hAnsi="Times New Roman"/>
                <w:sz w:val="24"/>
                <w:szCs w:val="24"/>
                <w:lang w:val="en-US"/>
              </w:rPr>
              <w:t xml:space="preserve">a </w:t>
            </w:r>
            <w:r w:rsidRPr="00060223">
              <w:rPr>
                <w:rFonts w:ascii="Times New Roman" w:eastAsia="Times New Roman" w:hAnsi="Times New Roman"/>
                <w:sz w:val="24"/>
                <w:szCs w:val="24"/>
                <w:lang w:val="en-US"/>
              </w:rPr>
              <w:t xml:space="preserve">74-year-old widow, is the mother of a woman </w:t>
            </w:r>
            <w:r w:rsidR="00AC578D" w:rsidRPr="00060223">
              <w:rPr>
                <w:rFonts w:ascii="Times New Roman" w:eastAsia="Times New Roman" w:hAnsi="Times New Roman"/>
                <w:sz w:val="24"/>
                <w:szCs w:val="24"/>
                <w:lang w:val="en-US"/>
              </w:rPr>
              <w:t xml:space="preserve">who was </w:t>
            </w:r>
            <w:r w:rsidRPr="00060223">
              <w:rPr>
                <w:rFonts w:ascii="Times New Roman" w:eastAsia="Times New Roman" w:hAnsi="Times New Roman"/>
                <w:sz w:val="24"/>
                <w:szCs w:val="24"/>
                <w:lang w:val="en-US"/>
              </w:rPr>
              <w:t xml:space="preserve">murdered by her former husband in 2011 in a case of </w:t>
            </w:r>
            <w:r w:rsidR="00D658BE" w:rsidRPr="00060223">
              <w:rPr>
                <w:rFonts w:ascii="Times New Roman" w:eastAsia="Times New Roman" w:hAnsi="Times New Roman"/>
                <w:sz w:val="24"/>
                <w:szCs w:val="24"/>
                <w:lang w:val="en-US"/>
              </w:rPr>
              <w:t>domestic violence</w:t>
            </w:r>
            <w:r w:rsidRPr="00060223">
              <w:rPr>
                <w:rFonts w:ascii="Times New Roman" w:eastAsia="Times New Roman" w:hAnsi="Times New Roman"/>
                <w:sz w:val="24"/>
                <w:szCs w:val="24"/>
                <w:lang w:val="en-US"/>
              </w:rPr>
              <w:t xml:space="preserve">. A few months after the murder, </w:t>
            </w:r>
            <w:r w:rsidR="00AC578D" w:rsidRPr="00060223">
              <w:rPr>
                <w:rFonts w:ascii="Times New Roman" w:eastAsia="Times New Roman" w:hAnsi="Times New Roman"/>
                <w:sz w:val="24"/>
                <w:szCs w:val="24"/>
                <w:lang w:val="en-US"/>
              </w:rPr>
              <w:t xml:space="preserve">when Juani </w:t>
            </w:r>
            <w:r w:rsidRPr="00060223">
              <w:rPr>
                <w:rFonts w:ascii="Times New Roman" w:eastAsia="Times New Roman" w:hAnsi="Times New Roman"/>
                <w:sz w:val="24"/>
                <w:szCs w:val="24"/>
                <w:lang w:val="en-US"/>
              </w:rPr>
              <w:t>accept</w:t>
            </w:r>
            <w:r w:rsidR="00AC578D" w:rsidRPr="00060223">
              <w:rPr>
                <w:rFonts w:ascii="Times New Roman" w:eastAsia="Times New Roman" w:hAnsi="Times New Roman"/>
                <w:sz w:val="24"/>
                <w:szCs w:val="24"/>
                <w:lang w:val="en-US"/>
              </w:rPr>
              <w:t>ed</w:t>
            </w:r>
            <w:r w:rsidRPr="00060223">
              <w:rPr>
                <w:rFonts w:ascii="Times New Roman" w:eastAsia="Times New Roman" w:hAnsi="Times New Roman"/>
                <w:sz w:val="24"/>
                <w:szCs w:val="24"/>
                <w:lang w:val="en-US"/>
              </w:rPr>
              <w:t xml:space="preserve"> </w:t>
            </w:r>
            <w:r w:rsidR="00AC578D" w:rsidRPr="00060223">
              <w:rPr>
                <w:rFonts w:ascii="Times New Roman" w:eastAsia="Times New Roman" w:hAnsi="Times New Roman"/>
                <w:sz w:val="24"/>
                <w:szCs w:val="24"/>
                <w:lang w:val="en-US"/>
              </w:rPr>
              <w:t xml:space="preserve">the </w:t>
            </w:r>
            <w:r w:rsidRPr="00060223">
              <w:rPr>
                <w:rFonts w:ascii="Times New Roman" w:eastAsia="Times New Roman" w:hAnsi="Times New Roman"/>
                <w:sz w:val="24"/>
                <w:szCs w:val="24"/>
                <w:lang w:val="en-US"/>
              </w:rPr>
              <w:t xml:space="preserve">inheritance </w:t>
            </w:r>
            <w:r w:rsidR="00AC578D" w:rsidRPr="00060223">
              <w:rPr>
                <w:rFonts w:ascii="Times New Roman" w:eastAsia="Times New Roman" w:hAnsi="Times New Roman"/>
                <w:sz w:val="24"/>
                <w:szCs w:val="24"/>
                <w:lang w:val="en-US"/>
              </w:rPr>
              <w:t>from</w:t>
            </w:r>
            <w:r w:rsidR="0069149E" w:rsidRPr="00060223">
              <w:rPr>
                <w:rFonts w:ascii="Times New Roman" w:eastAsia="Times New Roman" w:hAnsi="Times New Roman"/>
                <w:sz w:val="24"/>
                <w:szCs w:val="24"/>
                <w:lang w:val="en-US"/>
              </w:rPr>
              <w:t xml:space="preserve"> </w:t>
            </w:r>
            <w:r w:rsidR="00AC578D" w:rsidRPr="00060223">
              <w:rPr>
                <w:rFonts w:ascii="Times New Roman" w:eastAsia="Times New Roman" w:hAnsi="Times New Roman"/>
                <w:sz w:val="24"/>
                <w:szCs w:val="24"/>
                <w:lang w:val="en-US"/>
              </w:rPr>
              <w:t xml:space="preserve">her </w:t>
            </w:r>
            <w:r w:rsidRPr="00060223">
              <w:rPr>
                <w:rFonts w:ascii="Times New Roman" w:eastAsia="Times New Roman" w:hAnsi="Times New Roman"/>
                <w:sz w:val="24"/>
                <w:szCs w:val="24"/>
                <w:lang w:val="en-US"/>
              </w:rPr>
              <w:t>daughter</w:t>
            </w:r>
            <w:r w:rsidR="00AC578D"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w:t>
            </w:r>
            <w:r w:rsidR="00D658BE" w:rsidRPr="00060223">
              <w:rPr>
                <w:rFonts w:ascii="Times New Roman" w:eastAsia="Times New Roman" w:hAnsi="Times New Roman"/>
                <w:sz w:val="24"/>
                <w:szCs w:val="24"/>
                <w:lang w:val="en-US"/>
              </w:rPr>
              <w:t xml:space="preserve">she </w:t>
            </w:r>
            <w:r w:rsidRPr="00060223">
              <w:rPr>
                <w:rFonts w:ascii="Times New Roman" w:eastAsia="Times New Roman" w:hAnsi="Times New Roman"/>
                <w:sz w:val="24"/>
                <w:szCs w:val="24"/>
                <w:lang w:val="en-US"/>
              </w:rPr>
              <w:t xml:space="preserve">unknowingly </w:t>
            </w:r>
            <w:r w:rsidR="00AC578D" w:rsidRPr="00060223">
              <w:rPr>
                <w:rFonts w:ascii="Times New Roman" w:eastAsia="Times New Roman" w:hAnsi="Times New Roman"/>
                <w:sz w:val="24"/>
                <w:szCs w:val="24"/>
                <w:lang w:val="en-US"/>
              </w:rPr>
              <w:t xml:space="preserve">took on </w:t>
            </w:r>
            <w:r w:rsidRPr="00060223">
              <w:rPr>
                <w:rFonts w:ascii="Times New Roman" w:eastAsia="Times New Roman" w:hAnsi="Times New Roman"/>
                <w:sz w:val="24"/>
                <w:szCs w:val="24"/>
                <w:lang w:val="en-US"/>
              </w:rPr>
              <w:t xml:space="preserve">numerous debts that the ex-husband and murderer had contracted in previous years. The bank </w:t>
            </w:r>
            <w:r w:rsidR="0069149E" w:rsidRPr="00060223">
              <w:rPr>
                <w:rFonts w:ascii="Times New Roman" w:eastAsia="Times New Roman" w:hAnsi="Times New Roman"/>
                <w:sz w:val="24"/>
                <w:szCs w:val="24"/>
                <w:lang w:val="en-US"/>
              </w:rPr>
              <w:t xml:space="preserve">notified </w:t>
            </w:r>
            <w:r w:rsidR="00D658BE" w:rsidRPr="00060223">
              <w:rPr>
                <w:rFonts w:ascii="Times New Roman" w:eastAsia="Times New Roman" w:hAnsi="Times New Roman"/>
                <w:sz w:val="24"/>
                <w:szCs w:val="24"/>
                <w:lang w:val="en-US"/>
              </w:rPr>
              <w:t>Juani</w:t>
            </w:r>
            <w:r w:rsidRPr="00060223">
              <w:rPr>
                <w:rFonts w:ascii="Times New Roman" w:eastAsia="Times New Roman" w:hAnsi="Times New Roman"/>
                <w:sz w:val="24"/>
                <w:szCs w:val="24"/>
                <w:lang w:val="en-US"/>
              </w:rPr>
              <w:t xml:space="preserve"> </w:t>
            </w:r>
            <w:r w:rsidR="00A9772E" w:rsidRPr="00060223">
              <w:rPr>
                <w:rFonts w:ascii="Times New Roman" w:eastAsia="Times New Roman" w:hAnsi="Times New Roman"/>
                <w:sz w:val="24"/>
                <w:szCs w:val="24"/>
                <w:lang w:val="en-US"/>
              </w:rPr>
              <w:t xml:space="preserve">of </w:t>
            </w:r>
            <w:r w:rsidRPr="00060223">
              <w:rPr>
                <w:rFonts w:ascii="Times New Roman" w:eastAsia="Times New Roman" w:hAnsi="Times New Roman"/>
                <w:sz w:val="24"/>
                <w:szCs w:val="24"/>
                <w:lang w:val="en-US"/>
              </w:rPr>
              <w:t>the</w:t>
            </w:r>
            <w:r w:rsidR="00EB1EF6" w:rsidRPr="00060223">
              <w:rPr>
                <w:rFonts w:ascii="Times New Roman" w:eastAsia="Times New Roman" w:hAnsi="Times New Roman"/>
                <w:sz w:val="24"/>
                <w:szCs w:val="24"/>
                <w:lang w:val="en-US"/>
              </w:rPr>
              <w:t xml:space="preserve"> </w:t>
            </w:r>
            <w:r w:rsidR="00060223" w:rsidRPr="00060223">
              <w:rPr>
                <w:rFonts w:ascii="Times New Roman" w:eastAsia="Times New Roman" w:hAnsi="Times New Roman"/>
                <w:sz w:val="24"/>
                <w:szCs w:val="24"/>
                <w:lang w:val="en-US"/>
              </w:rPr>
              <w:t>mortgage</w:t>
            </w:r>
            <w:r w:rsidRPr="00060223">
              <w:rPr>
                <w:rFonts w:ascii="Times New Roman" w:eastAsia="Times New Roman" w:hAnsi="Times New Roman"/>
                <w:sz w:val="24"/>
                <w:szCs w:val="24"/>
                <w:lang w:val="en-US"/>
              </w:rPr>
              <w:t xml:space="preserve"> </w:t>
            </w:r>
            <w:r w:rsidR="00060223" w:rsidRPr="00060223">
              <w:rPr>
                <w:rFonts w:ascii="Times New Roman" w:eastAsia="Times New Roman" w:hAnsi="Times New Roman"/>
                <w:sz w:val="24"/>
                <w:szCs w:val="24"/>
                <w:lang w:val="en-US"/>
              </w:rPr>
              <w:t>foreclosure of</w:t>
            </w:r>
            <w:r w:rsidR="00AC578D" w:rsidRPr="00060223">
              <w:rPr>
                <w:rFonts w:ascii="Times New Roman" w:eastAsia="Times New Roman" w:hAnsi="Times New Roman"/>
                <w:sz w:val="24"/>
                <w:szCs w:val="24"/>
                <w:lang w:val="en-US"/>
              </w:rPr>
              <w:t xml:space="preserve"> her daughter’s flat </w:t>
            </w:r>
            <w:r w:rsidRPr="00060223">
              <w:rPr>
                <w:rFonts w:ascii="Times New Roman" w:eastAsia="Times New Roman" w:hAnsi="Times New Roman"/>
                <w:sz w:val="24"/>
                <w:szCs w:val="24"/>
                <w:lang w:val="en-US"/>
              </w:rPr>
              <w:t>in order to pay off mortgage debts.</w:t>
            </w:r>
            <w:r w:rsidR="004547D3" w:rsidRPr="00060223">
              <w:rPr>
                <w:rFonts w:ascii="Times New Roman" w:eastAsia="Times New Roman" w:hAnsi="Times New Roman"/>
                <w:sz w:val="24"/>
                <w:szCs w:val="24"/>
                <w:lang w:val="en-US"/>
              </w:rPr>
              <w:t xml:space="preserve"> After great public pressure through www.change.org, which gathered 175,000 signatures, the court from Jaen annulled the acceptance of inheritance and recognized that </w:t>
            </w:r>
            <w:r w:rsidR="00D658BE" w:rsidRPr="00060223">
              <w:rPr>
                <w:rFonts w:ascii="Times New Roman" w:eastAsia="Times New Roman" w:hAnsi="Times New Roman"/>
                <w:sz w:val="24"/>
                <w:szCs w:val="24"/>
                <w:lang w:val="en-US"/>
              </w:rPr>
              <w:t xml:space="preserve">Juani </w:t>
            </w:r>
            <w:r w:rsidR="004547D3" w:rsidRPr="00060223">
              <w:rPr>
                <w:rFonts w:ascii="Times New Roman" w:eastAsia="Times New Roman" w:hAnsi="Times New Roman"/>
                <w:sz w:val="24"/>
                <w:szCs w:val="24"/>
                <w:lang w:val="en-US"/>
              </w:rPr>
              <w:t xml:space="preserve">was not fully informed about </w:t>
            </w:r>
            <w:r w:rsidR="00D658BE" w:rsidRPr="00060223">
              <w:rPr>
                <w:rFonts w:ascii="Times New Roman" w:eastAsia="Times New Roman" w:hAnsi="Times New Roman"/>
                <w:sz w:val="24"/>
                <w:szCs w:val="24"/>
                <w:lang w:val="en-US"/>
              </w:rPr>
              <w:t>its consequences</w:t>
            </w:r>
            <w:r w:rsidR="004547D3" w:rsidRPr="00060223">
              <w:rPr>
                <w:rFonts w:ascii="Times New Roman" w:eastAsia="Times New Roman" w:hAnsi="Times New Roman"/>
                <w:sz w:val="24"/>
                <w:szCs w:val="24"/>
                <w:lang w:val="en-US"/>
              </w:rPr>
              <w:t xml:space="preserve">. </w:t>
            </w:r>
            <w:r w:rsidR="00D658BE" w:rsidRPr="00060223">
              <w:rPr>
                <w:rFonts w:ascii="Times New Roman" w:eastAsia="Times New Roman" w:hAnsi="Times New Roman"/>
                <w:sz w:val="24"/>
                <w:szCs w:val="24"/>
                <w:lang w:val="en-US"/>
              </w:rPr>
              <w:t>Eventually</w:t>
            </w:r>
            <w:r w:rsidR="004547D3" w:rsidRPr="00060223">
              <w:rPr>
                <w:rFonts w:ascii="Times New Roman" w:eastAsia="Times New Roman" w:hAnsi="Times New Roman"/>
                <w:sz w:val="24"/>
                <w:szCs w:val="24"/>
                <w:lang w:val="en-US"/>
              </w:rPr>
              <w:t xml:space="preserve">, the foreclosure was also annulled. The </w:t>
            </w:r>
            <w:r w:rsidR="004547D3" w:rsidRPr="00060223">
              <w:rPr>
                <w:rFonts w:ascii="Times New Roman" w:eastAsia="Times New Roman" w:hAnsi="Times New Roman"/>
                <w:sz w:val="24"/>
                <w:szCs w:val="24"/>
                <w:lang w:val="en-US"/>
              </w:rPr>
              <w:lastRenderedPageBreak/>
              <w:t xml:space="preserve">case of </w:t>
            </w:r>
            <w:r w:rsidR="00AC578D" w:rsidRPr="00060223">
              <w:rPr>
                <w:rFonts w:ascii="Times New Roman" w:eastAsia="Times New Roman" w:hAnsi="Times New Roman"/>
                <w:sz w:val="24"/>
                <w:szCs w:val="24"/>
                <w:lang w:val="en-US"/>
              </w:rPr>
              <w:t>“</w:t>
            </w:r>
            <w:r w:rsidR="004547D3" w:rsidRPr="00060223">
              <w:rPr>
                <w:rFonts w:ascii="Times New Roman" w:eastAsia="Times New Roman" w:hAnsi="Times New Roman"/>
                <w:sz w:val="24"/>
                <w:szCs w:val="24"/>
                <w:lang w:val="en-US"/>
              </w:rPr>
              <w:t>The legacy of the murderer</w:t>
            </w:r>
            <w:r w:rsidR="00AC578D" w:rsidRPr="00060223">
              <w:rPr>
                <w:rFonts w:ascii="Times New Roman" w:eastAsia="Times New Roman" w:hAnsi="Times New Roman"/>
                <w:sz w:val="24"/>
                <w:szCs w:val="24"/>
                <w:lang w:val="en-US"/>
              </w:rPr>
              <w:t>”––</w:t>
            </w:r>
            <w:r w:rsidR="004547D3" w:rsidRPr="00060223">
              <w:rPr>
                <w:rFonts w:ascii="Times New Roman" w:eastAsia="Times New Roman" w:hAnsi="Times New Roman"/>
                <w:sz w:val="24"/>
                <w:szCs w:val="24"/>
                <w:lang w:val="en-US"/>
              </w:rPr>
              <w:t xml:space="preserve">as the </w:t>
            </w:r>
            <w:r w:rsidR="004547D3" w:rsidRPr="00060223">
              <w:rPr>
                <w:rFonts w:ascii="Times New Roman" w:eastAsia="Times New Roman" w:hAnsi="Times New Roman"/>
                <w:i/>
                <w:sz w:val="24"/>
                <w:szCs w:val="24"/>
                <w:lang w:val="en-US"/>
              </w:rPr>
              <w:t>Diario Vasco</w:t>
            </w:r>
            <w:r w:rsidR="004547D3" w:rsidRPr="00060223">
              <w:rPr>
                <w:rFonts w:ascii="Times New Roman" w:eastAsia="Times New Roman" w:hAnsi="Times New Roman"/>
                <w:sz w:val="24"/>
                <w:szCs w:val="24"/>
                <w:lang w:val="en-US"/>
              </w:rPr>
              <w:t xml:space="preserve"> titled </w:t>
            </w:r>
            <w:r w:rsidR="0069149E" w:rsidRPr="00060223">
              <w:rPr>
                <w:rFonts w:ascii="Times New Roman" w:eastAsia="Times New Roman" w:hAnsi="Times New Roman"/>
                <w:sz w:val="24"/>
                <w:szCs w:val="24"/>
                <w:lang w:val="en-US"/>
              </w:rPr>
              <w:t>it</w:t>
            </w:r>
            <w:r w:rsidR="004547D3" w:rsidRPr="00060223">
              <w:rPr>
                <w:rFonts w:ascii="Times New Roman" w:eastAsia="Times New Roman" w:hAnsi="Times New Roman"/>
                <w:sz w:val="24"/>
                <w:szCs w:val="24"/>
                <w:lang w:val="en-US"/>
              </w:rPr>
              <w:t xml:space="preserve"> in November 2012</w:t>
            </w:r>
            <w:r w:rsidR="00AC578D" w:rsidRPr="00060223">
              <w:rPr>
                <w:rFonts w:ascii="Times New Roman" w:eastAsia="Times New Roman" w:hAnsi="Times New Roman"/>
                <w:sz w:val="24"/>
                <w:szCs w:val="24"/>
                <w:lang w:val="en-US"/>
              </w:rPr>
              <w:t>––</w:t>
            </w:r>
            <w:r w:rsidR="004547D3" w:rsidRPr="00060223">
              <w:rPr>
                <w:rFonts w:ascii="Times New Roman" w:eastAsia="Times New Roman" w:hAnsi="Times New Roman"/>
                <w:sz w:val="24"/>
                <w:szCs w:val="24"/>
                <w:lang w:val="en-US"/>
              </w:rPr>
              <w:t xml:space="preserve">generated a support campaign </w:t>
            </w:r>
            <w:r w:rsidR="0069149E" w:rsidRPr="00060223">
              <w:rPr>
                <w:rFonts w:ascii="Times New Roman" w:eastAsia="Times New Roman" w:hAnsi="Times New Roman"/>
                <w:sz w:val="24"/>
                <w:szCs w:val="24"/>
                <w:lang w:val="en-US"/>
              </w:rPr>
              <w:t>across many types of</w:t>
            </w:r>
            <w:r w:rsidR="004547D3" w:rsidRPr="00060223">
              <w:rPr>
                <w:rFonts w:ascii="Times New Roman" w:eastAsia="Times New Roman" w:hAnsi="Times New Roman"/>
                <w:sz w:val="24"/>
                <w:szCs w:val="24"/>
                <w:lang w:val="en-US"/>
              </w:rPr>
              <w:t xml:space="preserve"> media. On this occasion, social mobilization was organized through Facebook, with the profile </w:t>
            </w:r>
            <w:r w:rsidR="00AC578D" w:rsidRPr="00060223">
              <w:rPr>
                <w:rFonts w:ascii="Times New Roman" w:eastAsia="Times New Roman" w:hAnsi="Times New Roman"/>
                <w:sz w:val="24"/>
                <w:szCs w:val="24"/>
                <w:lang w:val="en-US"/>
              </w:rPr>
              <w:t>“</w:t>
            </w:r>
            <w:r w:rsidR="004547D3" w:rsidRPr="00060223">
              <w:rPr>
                <w:rFonts w:ascii="Times New Roman" w:eastAsia="Times New Roman" w:hAnsi="Times New Roman"/>
                <w:sz w:val="24"/>
                <w:szCs w:val="24"/>
                <w:lang w:val="en-US"/>
              </w:rPr>
              <w:t>Todos con Juana</w:t>
            </w:r>
            <w:r w:rsidR="00AC578D" w:rsidRPr="00060223">
              <w:rPr>
                <w:rFonts w:ascii="Times New Roman" w:eastAsia="Times New Roman" w:hAnsi="Times New Roman"/>
                <w:sz w:val="24"/>
                <w:szCs w:val="24"/>
                <w:lang w:val="en-US"/>
              </w:rPr>
              <w:t>”</w:t>
            </w:r>
            <w:r w:rsidR="00E01351" w:rsidRPr="00060223">
              <w:rPr>
                <w:rFonts w:ascii="Times New Roman" w:eastAsia="Times New Roman" w:hAnsi="Times New Roman"/>
                <w:sz w:val="24"/>
                <w:szCs w:val="24"/>
                <w:lang w:val="en-US"/>
              </w:rPr>
              <w:t xml:space="preserve"> (Everyone</w:t>
            </w:r>
            <w:r w:rsidR="004547D3" w:rsidRPr="00060223">
              <w:rPr>
                <w:rFonts w:ascii="Times New Roman" w:eastAsia="Times New Roman" w:hAnsi="Times New Roman"/>
                <w:sz w:val="24"/>
                <w:szCs w:val="24"/>
                <w:lang w:val="en-US"/>
              </w:rPr>
              <w:t xml:space="preserve"> with Juana) and through Twitter with the @todosconJuana profile and #todosconJuana hashtag. </w:t>
            </w:r>
          </w:p>
        </w:tc>
      </w:tr>
    </w:tbl>
    <w:p w14:paraId="73CFB67A" w14:textId="77777777" w:rsidR="00C55AD9" w:rsidRPr="00060223" w:rsidRDefault="00C55AD9"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p>
    <w:p w14:paraId="029866AE" w14:textId="322F5A25" w:rsidR="00EC006F" w:rsidRPr="00060223" w:rsidRDefault="00D658BE"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Social networks are</w:t>
      </w:r>
      <w:r w:rsidR="00EC006F" w:rsidRPr="00060223">
        <w:rPr>
          <w:rFonts w:ascii="Times New Roman" w:eastAsia="Times New Roman" w:hAnsi="Times New Roman"/>
          <w:sz w:val="24"/>
          <w:szCs w:val="24"/>
          <w:lang w:val="en-US"/>
        </w:rPr>
        <w:t xml:space="preserve"> </w:t>
      </w:r>
      <w:r w:rsidR="007304A6" w:rsidRPr="00060223">
        <w:rPr>
          <w:rFonts w:ascii="Times New Roman" w:eastAsia="Times New Roman" w:hAnsi="Times New Roman"/>
          <w:sz w:val="24"/>
          <w:szCs w:val="24"/>
          <w:lang w:val="en-US"/>
        </w:rPr>
        <w:t xml:space="preserve">a </w:t>
      </w:r>
      <w:r w:rsidR="00EC006F" w:rsidRPr="00060223">
        <w:rPr>
          <w:rFonts w:ascii="Times New Roman" w:eastAsia="Times New Roman" w:hAnsi="Times New Roman"/>
          <w:sz w:val="24"/>
          <w:szCs w:val="24"/>
          <w:lang w:val="en-US"/>
        </w:rPr>
        <w:t>starting point for mobilization of campaigns such as Greenpeace’s “Save the Arctic.</w:t>
      </w:r>
      <w:r w:rsidR="00DA4873" w:rsidRPr="00060223">
        <w:rPr>
          <w:rFonts w:ascii="Times New Roman" w:eastAsia="Times New Roman" w:hAnsi="Times New Roman"/>
          <w:sz w:val="24"/>
          <w:szCs w:val="24"/>
          <w:lang w:val="en-US"/>
        </w:rPr>
        <w:t>”</w:t>
      </w:r>
      <w:r w:rsidR="00EC006F" w:rsidRPr="00060223">
        <w:rPr>
          <w:rFonts w:ascii="Times New Roman" w:eastAsia="Times New Roman" w:hAnsi="Times New Roman"/>
          <w:sz w:val="24"/>
          <w:szCs w:val="24"/>
          <w:lang w:val="en-US"/>
        </w:rPr>
        <w:t xml:space="preserve"> </w:t>
      </w:r>
      <w:r w:rsidR="00DA4873" w:rsidRPr="00060223">
        <w:rPr>
          <w:rFonts w:ascii="Times New Roman" w:eastAsia="Times New Roman" w:hAnsi="Times New Roman"/>
          <w:sz w:val="24"/>
          <w:szCs w:val="24"/>
          <w:lang w:val="en-US"/>
        </w:rPr>
        <w:t>M</w:t>
      </w:r>
      <w:r w:rsidR="00EC006F" w:rsidRPr="00060223">
        <w:rPr>
          <w:rFonts w:ascii="Times New Roman" w:eastAsia="Times New Roman" w:hAnsi="Times New Roman"/>
          <w:sz w:val="24"/>
          <w:szCs w:val="24"/>
          <w:lang w:val="en-US"/>
        </w:rPr>
        <w:t xml:space="preserve">ore than 6 million people have signed online for this cause. Social networking has changed the traditional methods of getting support and multiplied </w:t>
      </w:r>
      <w:r w:rsidR="00CA600D" w:rsidRPr="00060223">
        <w:rPr>
          <w:rFonts w:ascii="Times New Roman" w:eastAsia="Times New Roman" w:hAnsi="Times New Roman"/>
          <w:sz w:val="24"/>
          <w:szCs w:val="24"/>
          <w:lang w:val="en-US"/>
        </w:rPr>
        <w:t xml:space="preserve">their </w:t>
      </w:r>
      <w:r w:rsidR="00EC006F" w:rsidRPr="00060223">
        <w:rPr>
          <w:rFonts w:ascii="Times New Roman" w:eastAsia="Times New Roman" w:hAnsi="Times New Roman"/>
          <w:sz w:val="24"/>
          <w:szCs w:val="24"/>
          <w:lang w:val="en-US"/>
        </w:rPr>
        <w:t>effects.</w:t>
      </w:r>
      <w:r w:rsidR="00DA4873" w:rsidRPr="00060223">
        <w:rPr>
          <w:rFonts w:ascii="Times New Roman" w:eastAsia="Times New Roman" w:hAnsi="Times New Roman"/>
          <w:sz w:val="24"/>
          <w:szCs w:val="24"/>
          <w:lang w:val="en-US"/>
        </w:rPr>
        <w:t xml:space="preserve">  Social networks’ multiplicative effects </w:t>
      </w:r>
      <w:r w:rsidR="0069149E" w:rsidRPr="00060223">
        <w:rPr>
          <w:rFonts w:ascii="Times New Roman" w:eastAsia="Times New Roman" w:hAnsi="Times New Roman"/>
          <w:sz w:val="24"/>
          <w:szCs w:val="24"/>
          <w:lang w:val="en-US"/>
        </w:rPr>
        <w:t xml:space="preserve">probably </w:t>
      </w:r>
      <w:r w:rsidR="00060223" w:rsidRPr="00060223">
        <w:rPr>
          <w:rFonts w:ascii="Times New Roman" w:eastAsia="Times New Roman" w:hAnsi="Times New Roman"/>
          <w:sz w:val="24"/>
          <w:szCs w:val="24"/>
          <w:lang w:val="en-US"/>
        </w:rPr>
        <w:t>contribute</w:t>
      </w:r>
      <w:r w:rsidR="00DA4873" w:rsidRPr="00060223">
        <w:rPr>
          <w:rFonts w:ascii="Times New Roman" w:eastAsia="Times New Roman" w:hAnsi="Times New Roman"/>
          <w:sz w:val="24"/>
          <w:szCs w:val="24"/>
          <w:lang w:val="en-US"/>
        </w:rPr>
        <w:t xml:space="preserve"> to the success of organizations </w:t>
      </w:r>
      <w:r w:rsidR="00EC006F" w:rsidRPr="00060223">
        <w:rPr>
          <w:rFonts w:ascii="Times New Roman" w:eastAsia="Times New Roman" w:hAnsi="Times New Roman"/>
          <w:sz w:val="24"/>
          <w:szCs w:val="24"/>
          <w:lang w:val="en-US"/>
        </w:rPr>
        <w:t xml:space="preserve">like change.org </w:t>
      </w:r>
      <w:r w:rsidR="00DA4873" w:rsidRPr="00060223">
        <w:rPr>
          <w:rFonts w:ascii="Times New Roman" w:eastAsia="Times New Roman" w:hAnsi="Times New Roman"/>
          <w:sz w:val="24"/>
          <w:szCs w:val="24"/>
          <w:lang w:val="en-US"/>
        </w:rPr>
        <w:t xml:space="preserve">in </w:t>
      </w:r>
      <w:r w:rsidR="0069149E" w:rsidRPr="00060223">
        <w:rPr>
          <w:rFonts w:ascii="Times New Roman" w:eastAsia="Times New Roman" w:hAnsi="Times New Roman"/>
          <w:sz w:val="24"/>
          <w:szCs w:val="24"/>
          <w:lang w:val="en-US"/>
        </w:rPr>
        <w:t xml:space="preserve">terms of </w:t>
      </w:r>
      <w:r w:rsidR="00EC006F" w:rsidRPr="00060223">
        <w:rPr>
          <w:rFonts w:ascii="Times New Roman" w:eastAsia="Times New Roman" w:hAnsi="Times New Roman"/>
          <w:sz w:val="24"/>
          <w:szCs w:val="24"/>
          <w:lang w:val="en-US"/>
        </w:rPr>
        <w:t>the number of followers</w:t>
      </w:r>
      <w:r w:rsidR="0069149E" w:rsidRPr="00060223">
        <w:rPr>
          <w:rFonts w:ascii="Times New Roman" w:eastAsia="Times New Roman" w:hAnsi="Times New Roman"/>
          <w:sz w:val="24"/>
          <w:szCs w:val="24"/>
          <w:lang w:val="en-US"/>
        </w:rPr>
        <w:t xml:space="preserve"> </w:t>
      </w:r>
      <w:r w:rsidR="007304A6" w:rsidRPr="00060223">
        <w:rPr>
          <w:rFonts w:ascii="Times New Roman" w:eastAsia="Times New Roman" w:hAnsi="Times New Roman"/>
          <w:sz w:val="24"/>
          <w:szCs w:val="24"/>
          <w:lang w:val="en-US"/>
        </w:rPr>
        <w:t>of</w:t>
      </w:r>
      <w:r w:rsidR="00EC006F" w:rsidRPr="00060223">
        <w:rPr>
          <w:rFonts w:ascii="Times New Roman" w:eastAsia="Times New Roman" w:hAnsi="Times New Roman"/>
          <w:sz w:val="24"/>
          <w:szCs w:val="24"/>
          <w:lang w:val="en-US"/>
        </w:rPr>
        <w:t xml:space="preserve"> their causes in Spain. As </w:t>
      </w:r>
      <w:r w:rsidR="00DA4873" w:rsidRPr="00060223">
        <w:rPr>
          <w:rFonts w:ascii="Times New Roman" w:eastAsia="Times New Roman" w:hAnsi="Times New Roman"/>
          <w:sz w:val="24"/>
          <w:szCs w:val="24"/>
          <w:lang w:val="en-US"/>
        </w:rPr>
        <w:t xml:space="preserve">Greenpeace </w:t>
      </w:r>
      <w:r w:rsidR="00EC006F" w:rsidRPr="00060223">
        <w:rPr>
          <w:rFonts w:ascii="Times New Roman" w:eastAsia="Times New Roman" w:hAnsi="Times New Roman"/>
          <w:sz w:val="24"/>
          <w:szCs w:val="24"/>
          <w:lang w:val="en-US"/>
        </w:rPr>
        <w:t>advertise</w:t>
      </w:r>
      <w:r w:rsidR="00DA4873" w:rsidRPr="00060223">
        <w:rPr>
          <w:rFonts w:ascii="Times New Roman" w:eastAsia="Times New Roman" w:hAnsi="Times New Roman"/>
          <w:sz w:val="24"/>
          <w:szCs w:val="24"/>
          <w:lang w:val="en-US"/>
        </w:rPr>
        <w:t>s</w:t>
      </w:r>
      <w:r w:rsidR="00EC006F" w:rsidRPr="00060223">
        <w:rPr>
          <w:rFonts w:ascii="Times New Roman" w:eastAsia="Times New Roman" w:hAnsi="Times New Roman"/>
          <w:sz w:val="24"/>
          <w:szCs w:val="24"/>
          <w:lang w:val="en-US"/>
        </w:rPr>
        <w:t xml:space="preserve"> on</w:t>
      </w:r>
      <w:r w:rsidR="00CA600D" w:rsidRPr="00060223">
        <w:rPr>
          <w:rFonts w:ascii="Times New Roman" w:eastAsia="Times New Roman" w:hAnsi="Times New Roman"/>
          <w:sz w:val="24"/>
          <w:szCs w:val="24"/>
          <w:lang w:val="en-US"/>
        </w:rPr>
        <w:t xml:space="preserve"> its</w:t>
      </w:r>
      <w:r w:rsidR="00EC006F" w:rsidRPr="00060223">
        <w:rPr>
          <w:rFonts w:ascii="Times New Roman" w:eastAsia="Times New Roman" w:hAnsi="Times New Roman"/>
          <w:sz w:val="24"/>
          <w:szCs w:val="24"/>
          <w:lang w:val="en-US"/>
        </w:rPr>
        <w:t xml:space="preserve"> website, </w:t>
      </w:r>
      <w:r w:rsidR="00CA600D" w:rsidRPr="00060223">
        <w:rPr>
          <w:rFonts w:ascii="Times New Roman" w:eastAsia="Times New Roman" w:hAnsi="Times New Roman"/>
          <w:sz w:val="24"/>
          <w:szCs w:val="24"/>
          <w:lang w:val="en-US"/>
        </w:rPr>
        <w:t>it is</w:t>
      </w:r>
      <w:r w:rsidR="00EC006F" w:rsidRPr="00060223">
        <w:rPr>
          <w:rFonts w:ascii="Times New Roman" w:eastAsia="Times New Roman" w:hAnsi="Times New Roman"/>
          <w:sz w:val="24"/>
          <w:szCs w:val="24"/>
          <w:lang w:val="en-US"/>
        </w:rPr>
        <w:t xml:space="preserve"> the </w:t>
      </w:r>
      <w:r w:rsidR="00CA600D" w:rsidRPr="00060223">
        <w:rPr>
          <w:rFonts w:ascii="Times New Roman" w:eastAsia="Times New Roman" w:hAnsi="Times New Roman"/>
          <w:sz w:val="24"/>
          <w:szCs w:val="24"/>
          <w:lang w:val="en-US"/>
        </w:rPr>
        <w:t>“</w:t>
      </w:r>
      <w:r w:rsidR="00EC006F" w:rsidRPr="00060223">
        <w:rPr>
          <w:rFonts w:ascii="Times New Roman" w:eastAsia="Times New Roman" w:hAnsi="Times New Roman"/>
          <w:sz w:val="24"/>
          <w:szCs w:val="24"/>
          <w:lang w:val="en-US"/>
        </w:rPr>
        <w:t xml:space="preserve">world’s </w:t>
      </w:r>
      <w:r w:rsidR="008A71EE" w:rsidRPr="00060223">
        <w:rPr>
          <w:rFonts w:ascii="Times New Roman" w:eastAsia="Times New Roman" w:hAnsi="Times New Roman"/>
          <w:sz w:val="24"/>
          <w:szCs w:val="24"/>
          <w:lang w:val="en-US"/>
        </w:rPr>
        <w:t>platform for change</w:t>
      </w:r>
      <w:r w:rsidR="00CA600D" w:rsidRPr="00060223">
        <w:rPr>
          <w:rFonts w:ascii="Times New Roman" w:eastAsia="Times New Roman" w:hAnsi="Times New Roman"/>
          <w:sz w:val="24"/>
          <w:szCs w:val="24"/>
          <w:lang w:val="en-US"/>
        </w:rPr>
        <w:t xml:space="preserve">.” </w:t>
      </w:r>
      <w:r w:rsidR="007304A6" w:rsidRPr="00060223">
        <w:rPr>
          <w:rFonts w:ascii="Times New Roman" w:eastAsia="Times New Roman" w:hAnsi="Times New Roman"/>
          <w:sz w:val="24"/>
          <w:szCs w:val="24"/>
          <w:lang w:val="en-US"/>
        </w:rPr>
        <w:t>Greenpeace</w:t>
      </w:r>
      <w:r w:rsidR="008A71EE" w:rsidRPr="00060223">
        <w:rPr>
          <w:rFonts w:ascii="Times New Roman" w:eastAsia="Times New Roman" w:hAnsi="Times New Roman"/>
          <w:sz w:val="24"/>
          <w:szCs w:val="24"/>
          <w:lang w:val="en-US"/>
        </w:rPr>
        <w:t xml:space="preserve"> </w:t>
      </w:r>
      <w:r w:rsidR="00EC006F" w:rsidRPr="00060223">
        <w:rPr>
          <w:rFonts w:ascii="Times New Roman" w:eastAsia="Times New Roman" w:hAnsi="Times New Roman"/>
          <w:sz w:val="24"/>
          <w:szCs w:val="24"/>
          <w:lang w:val="en-US"/>
        </w:rPr>
        <w:t xml:space="preserve">has become a reference platform for active </w:t>
      </w:r>
      <w:r w:rsidR="0069149E" w:rsidRPr="00060223">
        <w:rPr>
          <w:rFonts w:ascii="Times New Roman" w:eastAsia="Times New Roman" w:hAnsi="Times New Roman"/>
          <w:sz w:val="24"/>
          <w:szCs w:val="24"/>
          <w:lang w:val="en-US"/>
        </w:rPr>
        <w:t xml:space="preserve">social </w:t>
      </w:r>
      <w:r w:rsidR="00EC006F" w:rsidRPr="00060223">
        <w:rPr>
          <w:rFonts w:ascii="Times New Roman" w:eastAsia="Times New Roman" w:hAnsi="Times New Roman"/>
          <w:sz w:val="24"/>
          <w:szCs w:val="24"/>
          <w:lang w:val="en-US"/>
        </w:rPr>
        <w:t>mobilization</w:t>
      </w:r>
      <w:r w:rsidR="0069149E" w:rsidRPr="00060223">
        <w:rPr>
          <w:rFonts w:ascii="Times New Roman" w:eastAsia="Times New Roman" w:hAnsi="Times New Roman"/>
          <w:sz w:val="24"/>
          <w:szCs w:val="24"/>
          <w:lang w:val="en-US"/>
        </w:rPr>
        <w:t xml:space="preserve"> offline</w:t>
      </w:r>
      <w:r w:rsidR="00EC006F" w:rsidRPr="00060223">
        <w:rPr>
          <w:rFonts w:ascii="Times New Roman" w:eastAsia="Times New Roman" w:hAnsi="Times New Roman"/>
          <w:sz w:val="24"/>
          <w:szCs w:val="24"/>
          <w:lang w:val="en-US"/>
        </w:rPr>
        <w:t>, getting thousands of signatures for their causes.</w:t>
      </w:r>
    </w:p>
    <w:p w14:paraId="2AFB6225" w14:textId="77777777" w:rsidR="00870333" w:rsidRPr="00060223" w:rsidRDefault="00DA4873"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ab/>
      </w:r>
    </w:p>
    <w:p w14:paraId="2BA7CB19" w14:textId="76BE803F" w:rsidR="008B0779" w:rsidRPr="00060223" w:rsidRDefault="00DA4873"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Social networks are visible spaces to an undetermined amount of users in which many young people try to weave their social relationships. </w:t>
      </w:r>
      <w:r w:rsidR="00CA600D" w:rsidRPr="00060223">
        <w:rPr>
          <w:rFonts w:ascii="Times New Roman" w:eastAsia="Times New Roman" w:hAnsi="Times New Roman"/>
          <w:sz w:val="24"/>
          <w:szCs w:val="24"/>
          <w:lang w:val="en-US"/>
        </w:rPr>
        <w:t>But there is</w:t>
      </w:r>
      <w:r w:rsidRPr="00060223">
        <w:rPr>
          <w:rFonts w:ascii="Times New Roman" w:eastAsia="Times New Roman" w:hAnsi="Times New Roman"/>
          <w:sz w:val="24"/>
          <w:szCs w:val="24"/>
          <w:lang w:val="en-US"/>
        </w:rPr>
        <w:t xml:space="preserve"> the possibility that so-called online activism becomes a way to </w:t>
      </w:r>
      <w:r w:rsidR="00CA600D"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save face</w:t>
      </w:r>
      <w:r w:rsidR="00CA600D"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and does not involve a real commitment. Basic online participation is so simple that it is possible for a user to publish or share his or her compliance with collective social actions </w:t>
      </w:r>
      <w:r w:rsidR="00CA600D" w:rsidRPr="00060223">
        <w:rPr>
          <w:rFonts w:ascii="Times New Roman" w:eastAsia="Times New Roman" w:hAnsi="Times New Roman"/>
          <w:sz w:val="24"/>
          <w:szCs w:val="24"/>
          <w:lang w:val="en-US"/>
        </w:rPr>
        <w:t>in response to</w:t>
      </w:r>
      <w:r w:rsidRPr="00060223">
        <w:rPr>
          <w:rFonts w:ascii="Times New Roman" w:eastAsia="Times New Roman" w:hAnsi="Times New Roman"/>
          <w:sz w:val="24"/>
          <w:szCs w:val="24"/>
          <w:lang w:val="en-US"/>
        </w:rPr>
        <w:t xml:space="preserve"> social pressure or in order to achieve greater approbation from his or her </w:t>
      </w:r>
      <w:r w:rsidR="007304A6" w:rsidRPr="00060223">
        <w:rPr>
          <w:rFonts w:ascii="Times New Roman" w:eastAsia="Times New Roman" w:hAnsi="Times New Roman"/>
          <w:sz w:val="24"/>
          <w:szCs w:val="24"/>
          <w:lang w:val="en-US"/>
        </w:rPr>
        <w:t>peers</w:t>
      </w:r>
      <w:r w:rsidR="00F76B89" w:rsidRPr="00060223">
        <w:rPr>
          <w:rFonts w:ascii="Times New Roman" w:eastAsia="Times New Roman" w:hAnsi="Times New Roman"/>
          <w:sz w:val="24"/>
          <w:szCs w:val="24"/>
          <w:lang w:val="en-US"/>
        </w:rPr>
        <w:t xml:space="preserve">. </w:t>
      </w:r>
      <w:r w:rsidR="00930B27" w:rsidRPr="00060223">
        <w:rPr>
          <w:rFonts w:ascii="Times New Roman" w:eastAsia="Times New Roman" w:hAnsi="Times New Roman"/>
          <w:sz w:val="24"/>
          <w:szCs w:val="24"/>
          <w:lang w:val="en-US"/>
        </w:rPr>
        <w:t xml:space="preserve">The possibility of anonymity that the </w:t>
      </w:r>
      <w:r w:rsidR="0069149E" w:rsidRPr="00060223">
        <w:rPr>
          <w:rFonts w:ascii="Times New Roman" w:eastAsia="Times New Roman" w:hAnsi="Times New Roman"/>
          <w:sz w:val="24"/>
          <w:szCs w:val="24"/>
          <w:lang w:val="en-US"/>
        </w:rPr>
        <w:t xml:space="preserve">internet </w:t>
      </w:r>
      <w:r w:rsidR="00930B27" w:rsidRPr="00060223">
        <w:rPr>
          <w:rFonts w:ascii="Times New Roman" w:eastAsia="Times New Roman" w:hAnsi="Times New Roman"/>
          <w:sz w:val="24"/>
          <w:szCs w:val="24"/>
          <w:lang w:val="en-US"/>
        </w:rPr>
        <w:t xml:space="preserve">and social networks offer could also </w:t>
      </w:r>
      <w:r w:rsidR="00EB1EF6" w:rsidRPr="00060223">
        <w:rPr>
          <w:rFonts w:ascii="Times New Roman" w:eastAsia="Times New Roman" w:hAnsi="Times New Roman"/>
          <w:sz w:val="24"/>
          <w:szCs w:val="24"/>
          <w:lang w:val="en-US"/>
        </w:rPr>
        <w:t>encourage</w:t>
      </w:r>
      <w:r w:rsidR="00930B27" w:rsidRPr="00060223">
        <w:rPr>
          <w:rFonts w:ascii="Times New Roman" w:eastAsia="Times New Roman" w:hAnsi="Times New Roman"/>
          <w:sz w:val="24"/>
          <w:szCs w:val="24"/>
          <w:lang w:val="en-US"/>
        </w:rPr>
        <w:t xml:space="preserve"> a greater involvement of users and encourage online participation</w:t>
      </w:r>
      <w:r w:rsidR="00F76B89" w:rsidRPr="00060223">
        <w:rPr>
          <w:rFonts w:ascii="Times New Roman" w:eastAsia="Times New Roman" w:hAnsi="Times New Roman"/>
          <w:sz w:val="24"/>
          <w:szCs w:val="24"/>
          <w:lang w:val="en-US"/>
        </w:rPr>
        <w:t xml:space="preserve"> </w:t>
      </w:r>
      <w:r w:rsidR="00F76B89" w:rsidRPr="00060223">
        <w:rPr>
          <w:rFonts w:ascii="Times New Roman" w:hAnsi="Times New Roman"/>
          <w:sz w:val="24"/>
          <w:szCs w:val="24"/>
          <w:lang w:val="en-US"/>
        </w:rPr>
        <w:t>(Colás, González</w:t>
      </w:r>
      <w:r w:rsidR="00CA600D" w:rsidRPr="00060223">
        <w:rPr>
          <w:rFonts w:ascii="Times New Roman" w:hAnsi="Times New Roman"/>
          <w:sz w:val="24"/>
          <w:szCs w:val="24"/>
          <w:lang w:val="en-US"/>
        </w:rPr>
        <w:t>, &amp;</w:t>
      </w:r>
      <w:r w:rsidR="00F76B89" w:rsidRPr="00060223">
        <w:rPr>
          <w:rFonts w:ascii="Times New Roman" w:hAnsi="Times New Roman"/>
          <w:sz w:val="24"/>
          <w:szCs w:val="24"/>
          <w:lang w:val="en-US"/>
        </w:rPr>
        <w:t xml:space="preserve"> de Pablos, 2013)</w:t>
      </w:r>
      <w:r w:rsidR="00930B27" w:rsidRPr="00060223">
        <w:rPr>
          <w:rFonts w:ascii="Times New Roman" w:eastAsia="Times New Roman" w:hAnsi="Times New Roman"/>
          <w:sz w:val="24"/>
          <w:szCs w:val="24"/>
          <w:lang w:val="en-US"/>
        </w:rPr>
        <w:t>. Anonymity allow</w:t>
      </w:r>
      <w:r w:rsidR="007304A6" w:rsidRPr="00060223">
        <w:rPr>
          <w:rFonts w:ascii="Times New Roman" w:eastAsia="Times New Roman" w:hAnsi="Times New Roman"/>
          <w:sz w:val="24"/>
          <w:szCs w:val="24"/>
          <w:lang w:val="en-US"/>
        </w:rPr>
        <w:t>s</w:t>
      </w:r>
      <w:r w:rsidR="00930B27" w:rsidRPr="00060223">
        <w:rPr>
          <w:rFonts w:ascii="Times New Roman" w:eastAsia="Times New Roman" w:hAnsi="Times New Roman"/>
          <w:sz w:val="24"/>
          <w:szCs w:val="24"/>
          <w:lang w:val="en-US"/>
        </w:rPr>
        <w:t xml:space="preserve"> individuals to support cause</w:t>
      </w:r>
      <w:r w:rsidRPr="00060223">
        <w:rPr>
          <w:rFonts w:ascii="Times New Roman" w:eastAsia="Times New Roman" w:hAnsi="Times New Roman"/>
          <w:sz w:val="24"/>
          <w:szCs w:val="24"/>
          <w:lang w:val="en-US"/>
        </w:rPr>
        <w:t>s</w:t>
      </w:r>
      <w:r w:rsidR="00930B27" w:rsidRPr="00060223">
        <w:rPr>
          <w:rFonts w:ascii="Times New Roman" w:eastAsia="Times New Roman" w:hAnsi="Times New Roman"/>
          <w:sz w:val="24"/>
          <w:szCs w:val="24"/>
          <w:lang w:val="en-US"/>
        </w:rPr>
        <w:t xml:space="preserve">, especially when it comes to situations or reasons for mobilization that could </w:t>
      </w:r>
      <w:r w:rsidR="00CA600D" w:rsidRPr="00060223">
        <w:rPr>
          <w:rFonts w:ascii="Times New Roman" w:eastAsia="Times New Roman" w:hAnsi="Times New Roman"/>
          <w:sz w:val="24"/>
          <w:szCs w:val="24"/>
          <w:lang w:val="en-US"/>
        </w:rPr>
        <w:t>“</w:t>
      </w:r>
      <w:r w:rsidR="00930B27" w:rsidRPr="00060223">
        <w:rPr>
          <w:rFonts w:ascii="Times New Roman" w:eastAsia="Times New Roman" w:hAnsi="Times New Roman"/>
          <w:sz w:val="24"/>
          <w:szCs w:val="24"/>
          <w:lang w:val="en-US"/>
        </w:rPr>
        <w:t>point</w:t>
      </w:r>
      <w:r w:rsidR="0069149E" w:rsidRPr="00060223">
        <w:rPr>
          <w:rFonts w:ascii="Times New Roman" w:eastAsia="Times New Roman" w:hAnsi="Times New Roman"/>
          <w:sz w:val="24"/>
          <w:szCs w:val="24"/>
          <w:lang w:val="en-US"/>
        </w:rPr>
        <w:t xml:space="preserve"> out</w:t>
      </w:r>
      <w:r w:rsidR="00CA600D" w:rsidRPr="00060223">
        <w:rPr>
          <w:rFonts w:ascii="Times New Roman" w:eastAsia="Times New Roman" w:hAnsi="Times New Roman"/>
          <w:sz w:val="24"/>
          <w:szCs w:val="24"/>
          <w:lang w:val="en-US"/>
        </w:rPr>
        <w:t xml:space="preserve">” </w:t>
      </w:r>
      <w:r w:rsidR="00930B27" w:rsidRPr="00060223">
        <w:rPr>
          <w:rFonts w:ascii="Times New Roman" w:eastAsia="Times New Roman" w:hAnsi="Times New Roman"/>
          <w:sz w:val="24"/>
          <w:szCs w:val="24"/>
          <w:lang w:val="en-US"/>
        </w:rPr>
        <w:t xml:space="preserve">the individual as a supporter of the cause. This could be a motivation for </w:t>
      </w:r>
      <w:r w:rsidRPr="00060223">
        <w:rPr>
          <w:rFonts w:ascii="Times New Roman" w:eastAsia="Times New Roman" w:hAnsi="Times New Roman"/>
          <w:sz w:val="24"/>
          <w:szCs w:val="24"/>
          <w:lang w:val="en-US"/>
        </w:rPr>
        <w:t>youth</w:t>
      </w:r>
      <w:r w:rsidR="00930B27" w:rsidRPr="00060223">
        <w:rPr>
          <w:rFonts w:ascii="Times New Roman" w:eastAsia="Times New Roman" w:hAnsi="Times New Roman"/>
          <w:sz w:val="24"/>
          <w:szCs w:val="24"/>
          <w:lang w:val="en-US"/>
        </w:rPr>
        <w:t xml:space="preserve">, as </w:t>
      </w:r>
      <w:r w:rsidR="0069149E" w:rsidRPr="00060223">
        <w:rPr>
          <w:rFonts w:ascii="Times New Roman" w:eastAsia="Times New Roman" w:hAnsi="Times New Roman"/>
          <w:sz w:val="24"/>
          <w:szCs w:val="24"/>
          <w:lang w:val="en-US"/>
        </w:rPr>
        <w:t>their social actions are</w:t>
      </w:r>
      <w:r w:rsidR="00930B27" w:rsidRPr="00060223">
        <w:rPr>
          <w:rFonts w:ascii="Times New Roman" w:eastAsia="Times New Roman" w:hAnsi="Times New Roman"/>
          <w:sz w:val="24"/>
          <w:szCs w:val="24"/>
          <w:lang w:val="en-US"/>
        </w:rPr>
        <w:t xml:space="preserve"> severely influenced by their peer group.</w:t>
      </w:r>
      <w:r w:rsidR="007304A6"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V</w:t>
      </w:r>
      <w:r w:rsidR="00930B27" w:rsidRPr="00060223">
        <w:rPr>
          <w:rFonts w:ascii="Times New Roman" w:eastAsia="Times New Roman" w:hAnsi="Times New Roman"/>
          <w:sz w:val="24"/>
          <w:szCs w:val="24"/>
          <w:lang w:val="en-US"/>
        </w:rPr>
        <w:t xml:space="preserve">isual anonymity allows someone to deliberately play with a polysemic me, </w:t>
      </w:r>
      <w:r w:rsidR="000F412F" w:rsidRPr="00060223">
        <w:rPr>
          <w:rFonts w:ascii="Times New Roman" w:eastAsia="Times New Roman" w:hAnsi="Times New Roman"/>
          <w:sz w:val="24"/>
          <w:szCs w:val="24"/>
          <w:lang w:val="en-US"/>
        </w:rPr>
        <w:t>behaving</w:t>
      </w:r>
      <w:r w:rsidR="00930B27" w:rsidRPr="00060223">
        <w:rPr>
          <w:rFonts w:ascii="Times New Roman" w:eastAsia="Times New Roman" w:hAnsi="Times New Roman"/>
          <w:sz w:val="24"/>
          <w:szCs w:val="24"/>
          <w:lang w:val="en-US"/>
        </w:rPr>
        <w:t xml:space="preserve"> </w:t>
      </w:r>
      <w:r w:rsidR="000F412F" w:rsidRPr="00060223">
        <w:rPr>
          <w:rFonts w:ascii="Times New Roman" w:eastAsia="Times New Roman" w:hAnsi="Times New Roman"/>
          <w:sz w:val="24"/>
          <w:szCs w:val="24"/>
          <w:lang w:val="en-US"/>
        </w:rPr>
        <w:t>like</w:t>
      </w:r>
      <w:r w:rsidR="00930B27" w:rsidRPr="00060223">
        <w:rPr>
          <w:rFonts w:ascii="Times New Roman" w:eastAsia="Times New Roman" w:hAnsi="Times New Roman"/>
          <w:sz w:val="24"/>
          <w:szCs w:val="24"/>
          <w:lang w:val="en-US"/>
        </w:rPr>
        <w:t xml:space="preserve"> different characters and </w:t>
      </w:r>
      <w:r w:rsidR="000F412F" w:rsidRPr="00060223">
        <w:rPr>
          <w:rFonts w:ascii="Times New Roman" w:eastAsia="Times New Roman" w:hAnsi="Times New Roman"/>
          <w:sz w:val="24"/>
          <w:szCs w:val="24"/>
          <w:lang w:val="en-US"/>
        </w:rPr>
        <w:t xml:space="preserve">adjusting </w:t>
      </w:r>
      <w:r w:rsidR="00930B27" w:rsidRPr="00060223">
        <w:rPr>
          <w:rFonts w:ascii="Times New Roman" w:eastAsia="Times New Roman" w:hAnsi="Times New Roman"/>
          <w:sz w:val="24"/>
          <w:szCs w:val="24"/>
          <w:lang w:val="en-US"/>
        </w:rPr>
        <w:t xml:space="preserve">the level of commitment that the subject assumes </w:t>
      </w:r>
      <w:r w:rsidR="00CE14B5" w:rsidRPr="00060223">
        <w:rPr>
          <w:rFonts w:ascii="Times New Roman" w:eastAsia="Times New Roman" w:hAnsi="Times New Roman"/>
          <w:sz w:val="24"/>
          <w:szCs w:val="24"/>
          <w:lang w:val="en-US"/>
        </w:rPr>
        <w:t xml:space="preserve">in </w:t>
      </w:r>
      <w:r w:rsidR="00930B27" w:rsidRPr="00060223">
        <w:rPr>
          <w:rFonts w:ascii="Times New Roman" w:eastAsia="Times New Roman" w:hAnsi="Times New Roman"/>
          <w:sz w:val="24"/>
          <w:szCs w:val="24"/>
          <w:lang w:val="en-US"/>
        </w:rPr>
        <w:t>the encounter with the other</w:t>
      </w:r>
      <w:r w:rsidRPr="00060223">
        <w:rPr>
          <w:rFonts w:ascii="Times New Roman" w:eastAsia="Times New Roman" w:hAnsi="Times New Roman"/>
          <w:sz w:val="24"/>
          <w:szCs w:val="24"/>
          <w:lang w:val="en-US"/>
        </w:rPr>
        <w:t xml:space="preserve"> (C</w:t>
      </w:r>
      <w:r w:rsidR="00CA600D" w:rsidRPr="00060223">
        <w:rPr>
          <w:rFonts w:ascii="Times New Roman" w:eastAsia="Times New Roman" w:hAnsi="Times New Roman"/>
          <w:sz w:val="24"/>
          <w:szCs w:val="24"/>
          <w:lang w:val="en-US"/>
        </w:rPr>
        <w:t>á</w:t>
      </w:r>
      <w:r w:rsidRPr="00060223">
        <w:rPr>
          <w:rFonts w:ascii="Times New Roman" w:eastAsia="Times New Roman" w:hAnsi="Times New Roman"/>
          <w:sz w:val="24"/>
          <w:szCs w:val="24"/>
          <w:lang w:val="en-US"/>
        </w:rPr>
        <w:t>ceres, Ruiz</w:t>
      </w:r>
      <w:r w:rsidR="00CA600D" w:rsidRPr="00060223">
        <w:rPr>
          <w:rFonts w:ascii="Times New Roman" w:eastAsia="Times New Roman" w:hAnsi="Times New Roman"/>
          <w:sz w:val="24"/>
          <w:szCs w:val="24"/>
          <w:lang w:val="en-US"/>
        </w:rPr>
        <w:t xml:space="preserve">, &amp; </w:t>
      </w:r>
      <w:r w:rsidR="00A9772E" w:rsidRPr="00060223">
        <w:rPr>
          <w:rFonts w:ascii="Times New Roman" w:eastAsia="Times New Roman" w:hAnsi="Times New Roman"/>
          <w:sz w:val="24"/>
          <w:szCs w:val="24"/>
          <w:lang w:val="en-US"/>
        </w:rPr>
        <w:t>Brändle</w:t>
      </w:r>
      <w:r w:rsidRPr="00060223">
        <w:rPr>
          <w:rFonts w:ascii="Times New Roman" w:eastAsia="Times New Roman" w:hAnsi="Times New Roman"/>
          <w:sz w:val="24"/>
          <w:szCs w:val="24"/>
          <w:lang w:val="en-US"/>
        </w:rPr>
        <w:t xml:space="preserve">, 2009).  </w:t>
      </w:r>
      <w:r w:rsidR="00CA600D" w:rsidRPr="00060223">
        <w:rPr>
          <w:rFonts w:ascii="Times New Roman" w:eastAsia="Times New Roman" w:hAnsi="Times New Roman"/>
          <w:sz w:val="24"/>
          <w:szCs w:val="24"/>
          <w:lang w:val="en-US"/>
        </w:rPr>
        <w:t>R</w:t>
      </w:r>
      <w:r w:rsidRPr="00060223">
        <w:rPr>
          <w:rFonts w:ascii="Times New Roman" w:eastAsia="Times New Roman" w:hAnsi="Times New Roman"/>
          <w:sz w:val="24"/>
          <w:szCs w:val="24"/>
          <w:lang w:val="en-US"/>
        </w:rPr>
        <w:t>esearch</w:t>
      </w:r>
      <w:r w:rsidR="00930B27" w:rsidRPr="00060223">
        <w:rPr>
          <w:rFonts w:ascii="Times New Roman" w:eastAsia="Times New Roman" w:hAnsi="Times New Roman"/>
          <w:sz w:val="24"/>
          <w:szCs w:val="24"/>
          <w:lang w:val="en-US"/>
        </w:rPr>
        <w:t xml:space="preserve"> </w:t>
      </w:r>
      <w:r w:rsidR="00CA600D" w:rsidRPr="00060223">
        <w:rPr>
          <w:rFonts w:ascii="Times New Roman" w:eastAsia="Times New Roman" w:hAnsi="Times New Roman"/>
          <w:sz w:val="24"/>
          <w:szCs w:val="24"/>
          <w:lang w:val="en-US"/>
        </w:rPr>
        <w:t xml:space="preserve">also shows </w:t>
      </w:r>
      <w:r w:rsidR="00930B27" w:rsidRPr="00060223">
        <w:rPr>
          <w:rFonts w:ascii="Times New Roman" w:eastAsia="Times New Roman" w:hAnsi="Times New Roman"/>
          <w:sz w:val="24"/>
          <w:szCs w:val="24"/>
          <w:lang w:val="en-US"/>
        </w:rPr>
        <w:t xml:space="preserve">that almost 70% of young respondents use other identities on the </w:t>
      </w:r>
      <w:r w:rsidR="000F412F" w:rsidRPr="00060223">
        <w:rPr>
          <w:rFonts w:ascii="Times New Roman" w:eastAsia="Times New Roman" w:hAnsi="Times New Roman"/>
          <w:sz w:val="24"/>
          <w:szCs w:val="24"/>
          <w:lang w:val="en-US"/>
        </w:rPr>
        <w:t>internet</w:t>
      </w:r>
      <w:r w:rsidR="00CA600D" w:rsidRPr="00060223">
        <w:rPr>
          <w:rFonts w:ascii="Times New Roman" w:eastAsia="Times New Roman" w:hAnsi="Times New Roman"/>
          <w:sz w:val="24"/>
          <w:szCs w:val="24"/>
          <w:lang w:val="en-US"/>
        </w:rPr>
        <w:t xml:space="preserve"> (Cáceres, Ruiz, &amp; B</w:t>
      </w:r>
      <w:r w:rsidR="00A9772E" w:rsidRPr="00060223">
        <w:rPr>
          <w:rFonts w:ascii="Times New Roman" w:eastAsia="Times New Roman" w:hAnsi="Times New Roman"/>
          <w:sz w:val="24"/>
          <w:szCs w:val="24"/>
          <w:lang w:val="en-US"/>
        </w:rPr>
        <w:t>rändle</w:t>
      </w:r>
      <w:r w:rsidR="00CA600D" w:rsidRPr="00060223">
        <w:rPr>
          <w:rFonts w:ascii="Times New Roman" w:eastAsia="Times New Roman" w:hAnsi="Times New Roman"/>
          <w:sz w:val="24"/>
          <w:szCs w:val="24"/>
          <w:lang w:val="en-US"/>
        </w:rPr>
        <w:t xml:space="preserve">, 2009).  </w:t>
      </w:r>
      <w:r w:rsidR="00930B27" w:rsidRPr="00060223">
        <w:rPr>
          <w:rFonts w:ascii="Times New Roman" w:eastAsia="Times New Roman" w:hAnsi="Times New Roman"/>
          <w:sz w:val="24"/>
          <w:szCs w:val="24"/>
          <w:lang w:val="en-US"/>
        </w:rPr>
        <w:t xml:space="preserve">Therefore, anonymity can be a </w:t>
      </w:r>
      <w:r w:rsidR="000F412F" w:rsidRPr="00060223">
        <w:rPr>
          <w:rFonts w:ascii="Times New Roman" w:eastAsia="Times New Roman" w:hAnsi="Times New Roman"/>
          <w:sz w:val="24"/>
          <w:szCs w:val="24"/>
          <w:lang w:val="en-US"/>
        </w:rPr>
        <w:t>determining factor for</w:t>
      </w:r>
      <w:r w:rsidR="00930B27" w:rsidRPr="00060223">
        <w:rPr>
          <w:rFonts w:ascii="Times New Roman" w:eastAsia="Times New Roman" w:hAnsi="Times New Roman"/>
          <w:sz w:val="24"/>
          <w:szCs w:val="24"/>
          <w:lang w:val="en-US"/>
        </w:rPr>
        <w:t xml:space="preserve"> youth participation in social networks.</w:t>
      </w:r>
    </w:p>
    <w:tbl>
      <w:tblPr>
        <w:tblW w:w="0" w:type="auto"/>
        <w:tblInd w:w="108" w:type="dxa"/>
        <w:tblLayout w:type="fixed"/>
        <w:tblLook w:val="0000" w:firstRow="0" w:lastRow="0" w:firstColumn="0" w:lastColumn="0" w:noHBand="0" w:noVBand="0"/>
      </w:tblPr>
      <w:tblGrid>
        <w:gridCol w:w="8644"/>
      </w:tblGrid>
      <w:tr w:rsidR="002076D7" w:rsidRPr="00060223" w14:paraId="38F84162" w14:textId="77777777">
        <w:tc>
          <w:tcPr>
            <w:tcW w:w="8644" w:type="dxa"/>
            <w:tcBorders>
              <w:top w:val="single" w:sz="4" w:space="0" w:color="auto"/>
              <w:left w:val="single" w:sz="4" w:space="0" w:color="auto"/>
              <w:bottom w:val="single" w:sz="4" w:space="0" w:color="auto"/>
              <w:right w:val="single" w:sz="4" w:space="0" w:color="auto"/>
            </w:tcBorders>
          </w:tcPr>
          <w:p w14:paraId="5F27462A" w14:textId="77777777" w:rsidR="002076D7" w:rsidRPr="00060223" w:rsidRDefault="002076D7"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u w:val="single"/>
                <w:lang w:val="en-US"/>
              </w:rPr>
            </w:pPr>
            <w:r w:rsidRPr="00060223">
              <w:rPr>
                <w:rFonts w:ascii="Times New Roman" w:eastAsia="Times New Roman" w:hAnsi="Times New Roman"/>
                <w:sz w:val="24"/>
                <w:szCs w:val="24"/>
                <w:u w:val="single"/>
                <w:lang w:val="en-US"/>
              </w:rPr>
              <w:lastRenderedPageBreak/>
              <w:t xml:space="preserve">Tragedy in Madrid-Arena </w:t>
            </w:r>
          </w:p>
          <w:p w14:paraId="00BBA010" w14:textId="5AFE006C" w:rsidR="002076D7" w:rsidRPr="00060223" w:rsidRDefault="002076D7" w:rsidP="00A977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On Halloween night 2012, five young </w:t>
            </w:r>
            <w:r w:rsidR="00CA600D" w:rsidRPr="00060223">
              <w:rPr>
                <w:rFonts w:ascii="Times New Roman" w:eastAsia="Times New Roman" w:hAnsi="Times New Roman"/>
                <w:sz w:val="24"/>
                <w:szCs w:val="24"/>
                <w:lang w:val="en-US"/>
              </w:rPr>
              <w:t xml:space="preserve">women </w:t>
            </w:r>
            <w:r w:rsidRPr="00060223">
              <w:rPr>
                <w:rFonts w:ascii="Times New Roman" w:eastAsia="Times New Roman" w:hAnsi="Times New Roman"/>
                <w:sz w:val="24"/>
                <w:szCs w:val="24"/>
                <w:lang w:val="en-US"/>
              </w:rPr>
              <w:t xml:space="preserve">lost their lives at a party in </w:t>
            </w:r>
            <w:r w:rsidR="00CA600D" w:rsidRPr="00060223">
              <w:rPr>
                <w:rFonts w:ascii="Times New Roman" w:eastAsia="Times New Roman" w:hAnsi="Times New Roman"/>
                <w:sz w:val="24"/>
                <w:szCs w:val="24"/>
                <w:lang w:val="en-US"/>
              </w:rPr>
              <w:t xml:space="preserve">the </w:t>
            </w:r>
            <w:r w:rsidRPr="00060223">
              <w:rPr>
                <w:rFonts w:ascii="Times New Roman" w:eastAsia="Times New Roman" w:hAnsi="Times New Roman"/>
                <w:sz w:val="24"/>
                <w:szCs w:val="24"/>
                <w:lang w:val="en-US"/>
              </w:rPr>
              <w:t>Madrid Arena. The crush of people</w:t>
            </w:r>
            <w:r w:rsidR="00A9772E"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a much higher amount than</w:t>
            </w:r>
            <w:r w:rsidR="00DA4873" w:rsidRPr="00060223">
              <w:rPr>
                <w:rFonts w:ascii="Times New Roman" w:eastAsia="Times New Roman" w:hAnsi="Times New Roman"/>
                <w:sz w:val="24"/>
                <w:szCs w:val="24"/>
                <w:lang w:val="en-US"/>
              </w:rPr>
              <w:t xml:space="preserve"> the capacity </w:t>
            </w:r>
            <w:r w:rsidRPr="00060223">
              <w:rPr>
                <w:rFonts w:ascii="Times New Roman" w:eastAsia="Times New Roman" w:hAnsi="Times New Roman"/>
                <w:sz w:val="24"/>
                <w:szCs w:val="24"/>
                <w:lang w:val="en-US"/>
              </w:rPr>
              <w:t xml:space="preserve">for the </w:t>
            </w:r>
            <w:r w:rsidR="00DA4873" w:rsidRPr="00060223">
              <w:rPr>
                <w:rFonts w:ascii="Times New Roman" w:eastAsia="Times New Roman" w:hAnsi="Times New Roman"/>
                <w:sz w:val="24"/>
                <w:szCs w:val="24"/>
                <w:lang w:val="en-US"/>
              </w:rPr>
              <w:t>venue</w:t>
            </w:r>
            <w:r w:rsidR="00A9772E"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and the nefarious intervention and negligence of organizers</w:t>
            </w:r>
            <w:r w:rsidR="00CA600D"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were two major factors </w:t>
            </w:r>
            <w:r w:rsidR="00DA4873" w:rsidRPr="00060223">
              <w:rPr>
                <w:rFonts w:ascii="Times New Roman" w:eastAsia="Times New Roman" w:hAnsi="Times New Roman"/>
                <w:sz w:val="24"/>
                <w:szCs w:val="24"/>
                <w:lang w:val="en-US"/>
              </w:rPr>
              <w:t>responsible for the death of</w:t>
            </w:r>
            <w:r w:rsidRPr="00060223">
              <w:rPr>
                <w:rFonts w:ascii="Times New Roman" w:eastAsia="Times New Roman" w:hAnsi="Times New Roman"/>
                <w:sz w:val="24"/>
                <w:szCs w:val="24"/>
                <w:lang w:val="en-US"/>
              </w:rPr>
              <w:t xml:space="preserve"> </w:t>
            </w:r>
            <w:r w:rsidR="00CA600D" w:rsidRPr="00060223">
              <w:rPr>
                <w:rFonts w:ascii="Times New Roman" w:eastAsia="Times New Roman" w:hAnsi="Times New Roman"/>
                <w:sz w:val="24"/>
                <w:szCs w:val="24"/>
                <w:lang w:val="en-US"/>
              </w:rPr>
              <w:t>the young wome</w:t>
            </w:r>
            <w:r w:rsidR="00147D2C" w:rsidRPr="00060223">
              <w:rPr>
                <w:rFonts w:ascii="Times New Roman" w:eastAsia="Times New Roman" w:hAnsi="Times New Roman"/>
                <w:sz w:val="24"/>
                <w:szCs w:val="24"/>
                <w:lang w:val="en-US"/>
              </w:rPr>
              <w:t>n</w:t>
            </w:r>
            <w:r w:rsidR="00DA4873"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aged 17 to 20</w:t>
            </w:r>
            <w:r w:rsidR="00DA4873"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w:t>
            </w:r>
            <w:r w:rsidR="000F412F" w:rsidRPr="00060223">
              <w:rPr>
                <w:rFonts w:ascii="Times New Roman" w:eastAsia="Times New Roman" w:hAnsi="Times New Roman"/>
                <w:sz w:val="24"/>
                <w:szCs w:val="24"/>
                <w:lang w:val="en-US"/>
              </w:rPr>
              <w:t>in an avalanche that trapped dozens of young people</w:t>
            </w:r>
            <w:r w:rsidRPr="00060223">
              <w:rPr>
                <w:rFonts w:ascii="Times New Roman" w:eastAsia="Times New Roman" w:hAnsi="Times New Roman"/>
                <w:sz w:val="24"/>
                <w:szCs w:val="24"/>
                <w:lang w:val="en-US"/>
              </w:rPr>
              <w:t xml:space="preserve">. A few weeks later, one of the mothers of </w:t>
            </w:r>
            <w:r w:rsidR="000F412F" w:rsidRPr="00060223">
              <w:rPr>
                <w:rFonts w:ascii="Times New Roman" w:eastAsia="Times New Roman" w:hAnsi="Times New Roman"/>
                <w:sz w:val="24"/>
                <w:szCs w:val="24"/>
                <w:lang w:val="en-US"/>
              </w:rPr>
              <w:t>the</w:t>
            </w:r>
            <w:r w:rsidR="0074150A" w:rsidRPr="00060223">
              <w:rPr>
                <w:rFonts w:ascii="Times New Roman" w:eastAsia="Times New Roman" w:hAnsi="Times New Roman"/>
                <w:sz w:val="24"/>
                <w:szCs w:val="24"/>
                <w:lang w:val="en-US"/>
              </w:rPr>
              <w:t xml:space="preserve"> deceased </w:t>
            </w:r>
            <w:r w:rsidRPr="00060223">
              <w:rPr>
                <w:rFonts w:ascii="Times New Roman" w:eastAsia="Times New Roman" w:hAnsi="Times New Roman"/>
                <w:sz w:val="24"/>
                <w:szCs w:val="24"/>
                <w:lang w:val="en-US"/>
              </w:rPr>
              <w:t xml:space="preserve">initiated a </w:t>
            </w:r>
            <w:r w:rsidR="00CA600D" w:rsidRPr="00060223">
              <w:rPr>
                <w:rFonts w:ascii="Times New Roman" w:eastAsia="Times New Roman" w:hAnsi="Times New Roman"/>
                <w:sz w:val="24"/>
                <w:szCs w:val="24"/>
                <w:lang w:val="en-US"/>
              </w:rPr>
              <w:t xml:space="preserve">petition </w:t>
            </w:r>
            <w:r w:rsidR="0074150A" w:rsidRPr="00060223">
              <w:rPr>
                <w:rFonts w:ascii="Times New Roman" w:eastAsia="Times New Roman" w:hAnsi="Times New Roman"/>
                <w:sz w:val="24"/>
                <w:szCs w:val="24"/>
                <w:lang w:val="en-US"/>
              </w:rPr>
              <w:t>through</w:t>
            </w:r>
            <w:r w:rsidRPr="00060223">
              <w:rPr>
                <w:rFonts w:ascii="Times New Roman" w:eastAsia="Times New Roman" w:hAnsi="Times New Roman"/>
                <w:sz w:val="24"/>
                <w:szCs w:val="24"/>
                <w:lang w:val="en-US"/>
              </w:rPr>
              <w:t xml:space="preserve"> the </w:t>
            </w:r>
            <w:r w:rsidR="000F412F" w:rsidRPr="00060223">
              <w:rPr>
                <w:rFonts w:ascii="Times New Roman" w:eastAsia="Times New Roman" w:hAnsi="Times New Roman"/>
                <w:sz w:val="24"/>
                <w:szCs w:val="24"/>
                <w:lang w:val="en-US"/>
              </w:rPr>
              <w:t>website</w:t>
            </w:r>
            <w:r w:rsidRPr="00060223">
              <w:rPr>
                <w:rFonts w:ascii="Times New Roman" w:eastAsia="Times New Roman" w:hAnsi="Times New Roman"/>
                <w:sz w:val="24"/>
                <w:szCs w:val="24"/>
                <w:lang w:val="en-US"/>
              </w:rPr>
              <w:t xml:space="preserve"> change.org, </w:t>
            </w:r>
            <w:r w:rsidR="0074150A" w:rsidRPr="00060223">
              <w:rPr>
                <w:rFonts w:ascii="Times New Roman" w:eastAsia="Times New Roman" w:hAnsi="Times New Roman"/>
                <w:sz w:val="24"/>
                <w:szCs w:val="24"/>
                <w:lang w:val="en-US"/>
              </w:rPr>
              <w:t xml:space="preserve">asking </w:t>
            </w:r>
            <w:r w:rsidR="00D419C1" w:rsidRPr="00060223">
              <w:rPr>
                <w:rFonts w:ascii="Times New Roman" w:eastAsia="Times New Roman" w:hAnsi="Times New Roman"/>
                <w:sz w:val="24"/>
                <w:szCs w:val="24"/>
                <w:lang w:val="en-US"/>
              </w:rPr>
              <w:t xml:space="preserve">for </w:t>
            </w:r>
            <w:r w:rsidR="0074150A" w:rsidRPr="00060223">
              <w:rPr>
                <w:rFonts w:ascii="Times New Roman" w:eastAsia="Times New Roman" w:hAnsi="Times New Roman"/>
                <w:sz w:val="24"/>
                <w:szCs w:val="24"/>
                <w:lang w:val="en-US"/>
              </w:rPr>
              <w:t>a</w:t>
            </w:r>
            <w:r w:rsidRPr="00060223">
              <w:rPr>
                <w:rFonts w:ascii="Times New Roman" w:eastAsia="Times New Roman" w:hAnsi="Times New Roman"/>
                <w:sz w:val="24"/>
                <w:szCs w:val="24"/>
                <w:lang w:val="en-US"/>
              </w:rPr>
              <w:t xml:space="preserve"> change </w:t>
            </w:r>
            <w:r w:rsidR="000F412F" w:rsidRPr="00060223">
              <w:rPr>
                <w:rFonts w:ascii="Times New Roman" w:eastAsia="Times New Roman" w:hAnsi="Times New Roman"/>
                <w:sz w:val="24"/>
                <w:szCs w:val="24"/>
                <w:lang w:val="en-US"/>
              </w:rPr>
              <w:t xml:space="preserve">in </w:t>
            </w:r>
            <w:r w:rsidRPr="00060223">
              <w:rPr>
                <w:rFonts w:ascii="Times New Roman" w:eastAsia="Times New Roman" w:hAnsi="Times New Roman"/>
                <w:sz w:val="24"/>
                <w:szCs w:val="24"/>
                <w:lang w:val="en-US"/>
              </w:rPr>
              <w:t xml:space="preserve">the </w:t>
            </w:r>
            <w:r w:rsidR="000F412F" w:rsidRPr="00060223">
              <w:rPr>
                <w:rFonts w:ascii="Times New Roman" w:eastAsia="Times New Roman" w:hAnsi="Times New Roman"/>
                <w:sz w:val="24"/>
                <w:szCs w:val="24"/>
                <w:lang w:val="en-US"/>
              </w:rPr>
              <w:t xml:space="preserve">law </w:t>
            </w:r>
            <w:r w:rsidR="0074150A" w:rsidRPr="00060223">
              <w:rPr>
                <w:rFonts w:ascii="Times New Roman" w:eastAsia="Times New Roman" w:hAnsi="Times New Roman"/>
                <w:sz w:val="24"/>
                <w:szCs w:val="24"/>
                <w:lang w:val="en-US"/>
              </w:rPr>
              <w:t>regulating shows from the Comunidad de</w:t>
            </w:r>
            <w:r w:rsidRPr="00060223">
              <w:rPr>
                <w:rFonts w:ascii="Times New Roman" w:eastAsia="Times New Roman" w:hAnsi="Times New Roman"/>
                <w:sz w:val="24"/>
                <w:szCs w:val="24"/>
                <w:lang w:val="en-US"/>
              </w:rPr>
              <w:t xml:space="preserve"> Madrid </w:t>
            </w:r>
            <w:r w:rsidR="0074150A" w:rsidRPr="00060223">
              <w:rPr>
                <w:rFonts w:ascii="Times New Roman" w:eastAsia="Times New Roman" w:hAnsi="Times New Roman"/>
                <w:sz w:val="24"/>
                <w:szCs w:val="24"/>
                <w:lang w:val="en-US"/>
              </w:rPr>
              <w:t>in order to guarantee</w:t>
            </w:r>
            <w:r w:rsidRPr="00060223">
              <w:rPr>
                <w:rFonts w:ascii="Times New Roman" w:eastAsia="Times New Roman" w:hAnsi="Times New Roman"/>
                <w:sz w:val="24"/>
                <w:szCs w:val="24"/>
                <w:lang w:val="en-US"/>
              </w:rPr>
              <w:t xml:space="preserve"> greater </w:t>
            </w:r>
            <w:r w:rsidR="00DA4873" w:rsidRPr="00060223">
              <w:rPr>
                <w:rFonts w:ascii="Times New Roman" w:eastAsia="Times New Roman" w:hAnsi="Times New Roman"/>
                <w:sz w:val="24"/>
                <w:szCs w:val="24"/>
                <w:lang w:val="en-US"/>
              </w:rPr>
              <w:t xml:space="preserve">safety </w:t>
            </w:r>
            <w:r w:rsidRPr="00060223">
              <w:rPr>
                <w:rFonts w:ascii="Times New Roman" w:eastAsia="Times New Roman" w:hAnsi="Times New Roman"/>
                <w:sz w:val="24"/>
                <w:szCs w:val="24"/>
                <w:lang w:val="en-US"/>
              </w:rPr>
              <w:t>and control over such massive celebrations.</w:t>
            </w:r>
            <w:r w:rsidR="0074150A" w:rsidRPr="00060223">
              <w:rPr>
                <w:rFonts w:ascii="Times New Roman" w:eastAsia="Times New Roman" w:hAnsi="Times New Roman"/>
                <w:sz w:val="24"/>
                <w:szCs w:val="24"/>
                <w:lang w:val="en-US"/>
              </w:rPr>
              <w:t xml:space="preserve"> After getting over 128,000 signatures, the </w:t>
            </w:r>
            <w:r w:rsidR="00CA600D" w:rsidRPr="00060223">
              <w:rPr>
                <w:rFonts w:ascii="Times New Roman" w:eastAsia="Times New Roman" w:hAnsi="Times New Roman"/>
                <w:sz w:val="24"/>
                <w:szCs w:val="24"/>
                <w:lang w:val="en-US"/>
              </w:rPr>
              <w:t>p</w:t>
            </w:r>
            <w:r w:rsidR="0074150A" w:rsidRPr="00060223">
              <w:rPr>
                <w:rFonts w:ascii="Times New Roman" w:eastAsia="Times New Roman" w:hAnsi="Times New Roman"/>
                <w:sz w:val="24"/>
                <w:szCs w:val="24"/>
                <w:lang w:val="en-US"/>
              </w:rPr>
              <w:t>resident of the Comunidad de Madrid, Ignacio Gonz</w:t>
            </w:r>
            <w:r w:rsidR="00CA600D" w:rsidRPr="00060223">
              <w:rPr>
                <w:rFonts w:ascii="Times New Roman" w:eastAsia="Times New Roman" w:hAnsi="Times New Roman"/>
                <w:sz w:val="24"/>
                <w:szCs w:val="24"/>
                <w:lang w:val="en-US"/>
              </w:rPr>
              <w:t>á</w:t>
            </w:r>
            <w:r w:rsidR="0074150A" w:rsidRPr="00060223">
              <w:rPr>
                <w:rFonts w:ascii="Times New Roman" w:eastAsia="Times New Roman" w:hAnsi="Times New Roman"/>
                <w:sz w:val="24"/>
                <w:szCs w:val="24"/>
                <w:lang w:val="en-US"/>
              </w:rPr>
              <w:t xml:space="preserve">lez, promised to change the </w:t>
            </w:r>
            <w:r w:rsidR="00060223" w:rsidRPr="00060223">
              <w:rPr>
                <w:rFonts w:ascii="Times New Roman" w:eastAsia="Times New Roman" w:hAnsi="Times New Roman"/>
                <w:sz w:val="24"/>
                <w:szCs w:val="24"/>
                <w:lang w:val="en-US"/>
              </w:rPr>
              <w:t>law. This</w:t>
            </w:r>
            <w:r w:rsidR="0074150A" w:rsidRPr="00060223">
              <w:rPr>
                <w:rFonts w:ascii="Times New Roman" w:eastAsia="Times New Roman" w:hAnsi="Times New Roman"/>
                <w:sz w:val="24"/>
                <w:szCs w:val="24"/>
                <w:lang w:val="en-US"/>
              </w:rPr>
              <w:t xml:space="preserve"> online initiative has </w:t>
            </w:r>
            <w:r w:rsidR="000F412F" w:rsidRPr="00060223">
              <w:rPr>
                <w:rFonts w:ascii="Times New Roman" w:eastAsia="Times New Roman" w:hAnsi="Times New Roman"/>
                <w:sz w:val="24"/>
                <w:szCs w:val="24"/>
                <w:lang w:val="en-US"/>
              </w:rPr>
              <w:t xml:space="preserve">totaled </w:t>
            </w:r>
            <w:r w:rsidR="0074150A" w:rsidRPr="00060223">
              <w:rPr>
                <w:rFonts w:ascii="Times New Roman" w:eastAsia="Times New Roman" w:hAnsi="Times New Roman"/>
                <w:sz w:val="24"/>
                <w:szCs w:val="24"/>
                <w:lang w:val="en-US"/>
              </w:rPr>
              <w:t>more than 428,000 signatures from people endors</w:t>
            </w:r>
            <w:r w:rsidR="00DA4873" w:rsidRPr="00060223">
              <w:rPr>
                <w:rFonts w:ascii="Times New Roman" w:eastAsia="Times New Roman" w:hAnsi="Times New Roman"/>
                <w:sz w:val="24"/>
                <w:szCs w:val="24"/>
                <w:lang w:val="en-US"/>
              </w:rPr>
              <w:t>ing</w:t>
            </w:r>
            <w:r w:rsidR="0074150A" w:rsidRPr="00060223">
              <w:rPr>
                <w:rFonts w:ascii="Times New Roman" w:eastAsia="Times New Roman" w:hAnsi="Times New Roman"/>
                <w:sz w:val="24"/>
                <w:szCs w:val="24"/>
                <w:lang w:val="en-US"/>
              </w:rPr>
              <w:t xml:space="preserve"> this petition.</w:t>
            </w:r>
          </w:p>
        </w:tc>
      </w:tr>
    </w:tbl>
    <w:p w14:paraId="5416256C" w14:textId="77777777" w:rsidR="00870333" w:rsidRPr="00060223" w:rsidRDefault="00870333" w:rsidP="0087033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720"/>
        <w:rPr>
          <w:rFonts w:ascii="Times New Roman" w:eastAsia="Times New Roman" w:hAnsi="Times New Roman"/>
          <w:sz w:val="24"/>
          <w:szCs w:val="24"/>
          <w:lang w:val="en-US"/>
        </w:rPr>
      </w:pPr>
    </w:p>
    <w:p w14:paraId="26F10F97" w14:textId="77777777" w:rsidR="00B02EAD" w:rsidRPr="00060223" w:rsidRDefault="0074150A" w:rsidP="00870333">
      <w:p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720" w:hanging="720"/>
        <w:jc w:val="center"/>
        <w:rPr>
          <w:rFonts w:ascii="Times New Roman" w:eastAsia="Times New Roman" w:hAnsi="Times New Roman"/>
          <w:b/>
          <w:sz w:val="24"/>
          <w:szCs w:val="24"/>
          <w:lang w:val="en-US"/>
        </w:rPr>
      </w:pPr>
      <w:r w:rsidRPr="00060223">
        <w:rPr>
          <w:rFonts w:ascii="Times New Roman" w:eastAsia="Times New Roman" w:hAnsi="Times New Roman"/>
          <w:b/>
          <w:sz w:val="24"/>
          <w:szCs w:val="24"/>
          <w:lang w:val="en-US"/>
        </w:rPr>
        <w:t>Conclusion</w:t>
      </w:r>
    </w:p>
    <w:p w14:paraId="4D7A5CD8" w14:textId="77777777" w:rsidR="00870333" w:rsidRPr="00060223" w:rsidRDefault="00870333" w:rsidP="00870333">
      <w:p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720" w:hanging="720"/>
        <w:rPr>
          <w:rFonts w:ascii="Times New Roman" w:eastAsia="Times New Roman" w:hAnsi="Times New Roman"/>
          <w:sz w:val="24"/>
          <w:szCs w:val="24"/>
          <w:lang w:val="en-US"/>
        </w:rPr>
      </w:pPr>
    </w:p>
    <w:p w14:paraId="08EFE1A2" w14:textId="52B5DF56" w:rsidR="00D8732D" w:rsidRPr="00060223" w:rsidRDefault="00DA4873"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This overview of recent </w:t>
      </w:r>
      <w:r w:rsidR="00CA600D" w:rsidRPr="00060223">
        <w:rPr>
          <w:rFonts w:ascii="Times New Roman" w:eastAsia="Times New Roman" w:hAnsi="Times New Roman"/>
          <w:sz w:val="24"/>
          <w:szCs w:val="24"/>
          <w:lang w:val="en-US"/>
        </w:rPr>
        <w:t>activism</w:t>
      </w:r>
      <w:r w:rsidR="00CA600D" w:rsidRPr="00060223" w:rsidDel="00CA600D">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 xml:space="preserve">generated </w:t>
      </w:r>
      <w:r w:rsidR="00CA600D" w:rsidRPr="00060223">
        <w:rPr>
          <w:rFonts w:ascii="Times New Roman" w:eastAsia="Times New Roman" w:hAnsi="Times New Roman"/>
          <w:sz w:val="24"/>
          <w:szCs w:val="24"/>
          <w:lang w:val="en-US"/>
        </w:rPr>
        <w:t xml:space="preserve">by social networks </w:t>
      </w:r>
      <w:r w:rsidRPr="00060223">
        <w:rPr>
          <w:rFonts w:ascii="Times New Roman" w:eastAsia="Times New Roman" w:hAnsi="Times New Roman"/>
          <w:sz w:val="24"/>
          <w:szCs w:val="24"/>
          <w:lang w:val="en-US"/>
        </w:rPr>
        <w:t xml:space="preserve">in Spain provides a number of </w:t>
      </w:r>
      <w:r w:rsidR="00D4283B" w:rsidRPr="00060223">
        <w:rPr>
          <w:rFonts w:ascii="Times New Roman" w:eastAsia="Times New Roman" w:hAnsi="Times New Roman"/>
          <w:sz w:val="24"/>
          <w:szCs w:val="24"/>
          <w:lang w:val="en-US"/>
        </w:rPr>
        <w:t>findings.</w:t>
      </w:r>
      <w:r w:rsidR="0074150A" w:rsidRPr="00060223">
        <w:rPr>
          <w:rFonts w:ascii="Times New Roman" w:eastAsia="Times New Roman" w:hAnsi="Times New Roman"/>
          <w:sz w:val="24"/>
          <w:szCs w:val="24"/>
          <w:lang w:val="en-US"/>
        </w:rPr>
        <w:t xml:space="preserve"> </w:t>
      </w:r>
      <w:r w:rsidR="00D4283B" w:rsidRPr="00060223">
        <w:rPr>
          <w:rFonts w:ascii="Times New Roman" w:eastAsia="Times New Roman" w:hAnsi="Times New Roman"/>
          <w:sz w:val="24"/>
          <w:szCs w:val="24"/>
          <w:lang w:val="en-US"/>
        </w:rPr>
        <w:t>F</w:t>
      </w:r>
      <w:r w:rsidR="0074150A" w:rsidRPr="00060223">
        <w:rPr>
          <w:rFonts w:ascii="Times New Roman" w:eastAsia="Times New Roman" w:hAnsi="Times New Roman"/>
          <w:sz w:val="24"/>
          <w:szCs w:val="24"/>
          <w:lang w:val="en-US"/>
        </w:rPr>
        <w:t>irst</w:t>
      </w:r>
      <w:r w:rsidR="002D54C4" w:rsidRPr="00060223">
        <w:rPr>
          <w:rFonts w:ascii="Times New Roman" w:eastAsia="Times New Roman" w:hAnsi="Times New Roman"/>
          <w:sz w:val="24"/>
          <w:szCs w:val="24"/>
          <w:lang w:val="en-US"/>
        </w:rPr>
        <w:t>, the</w:t>
      </w:r>
      <w:r w:rsidR="0074150A" w:rsidRPr="00060223">
        <w:rPr>
          <w:rFonts w:ascii="Times New Roman" w:eastAsia="Times New Roman" w:hAnsi="Times New Roman"/>
          <w:sz w:val="24"/>
          <w:szCs w:val="24"/>
          <w:lang w:val="en-US"/>
        </w:rPr>
        <w:t xml:space="preserve"> accessibility </w:t>
      </w:r>
      <w:r w:rsidR="00CA600D" w:rsidRPr="00060223">
        <w:rPr>
          <w:rFonts w:ascii="Times New Roman" w:eastAsia="Times New Roman" w:hAnsi="Times New Roman"/>
          <w:sz w:val="24"/>
          <w:szCs w:val="24"/>
          <w:lang w:val="en-US"/>
        </w:rPr>
        <w:t xml:space="preserve">that the Internet offers </w:t>
      </w:r>
      <w:r w:rsidR="0074150A" w:rsidRPr="00060223">
        <w:rPr>
          <w:rFonts w:ascii="Times New Roman" w:eastAsia="Times New Roman" w:hAnsi="Times New Roman"/>
          <w:sz w:val="24"/>
          <w:szCs w:val="24"/>
          <w:lang w:val="en-US"/>
        </w:rPr>
        <w:t xml:space="preserve">to remote causes </w:t>
      </w:r>
      <w:r w:rsidR="00CA600D" w:rsidRPr="00060223">
        <w:rPr>
          <w:rFonts w:ascii="Times New Roman" w:eastAsia="Times New Roman" w:hAnsi="Times New Roman"/>
          <w:sz w:val="24"/>
          <w:szCs w:val="24"/>
          <w:lang w:val="en-US"/>
        </w:rPr>
        <w:t xml:space="preserve">facilitates </w:t>
      </w:r>
      <w:r w:rsidR="000F412F" w:rsidRPr="00060223">
        <w:rPr>
          <w:rFonts w:ascii="Times New Roman" w:eastAsia="Times New Roman" w:hAnsi="Times New Roman"/>
          <w:sz w:val="24"/>
          <w:szCs w:val="24"/>
          <w:lang w:val="en-US"/>
        </w:rPr>
        <w:t>mobiliz</w:t>
      </w:r>
      <w:r w:rsidRPr="00060223">
        <w:rPr>
          <w:rFonts w:ascii="Times New Roman" w:eastAsia="Times New Roman" w:hAnsi="Times New Roman"/>
          <w:sz w:val="24"/>
          <w:szCs w:val="24"/>
          <w:lang w:val="en-US"/>
        </w:rPr>
        <w:t>ation of</w:t>
      </w:r>
      <w:r w:rsidR="0074150A" w:rsidRPr="00060223">
        <w:rPr>
          <w:rFonts w:ascii="Times New Roman" w:eastAsia="Times New Roman" w:hAnsi="Times New Roman"/>
          <w:sz w:val="24"/>
          <w:szCs w:val="24"/>
          <w:lang w:val="en-US"/>
        </w:rPr>
        <w:t xml:space="preserve"> people, but </w:t>
      </w:r>
      <w:r w:rsidR="002D54C4" w:rsidRPr="00060223">
        <w:rPr>
          <w:rFonts w:ascii="Times New Roman" w:eastAsia="Times New Roman" w:hAnsi="Times New Roman"/>
          <w:sz w:val="24"/>
          <w:szCs w:val="24"/>
          <w:lang w:val="en-US"/>
        </w:rPr>
        <w:t xml:space="preserve">curiously, </w:t>
      </w:r>
      <w:r w:rsidR="0074150A" w:rsidRPr="00060223">
        <w:rPr>
          <w:rFonts w:ascii="Times New Roman" w:eastAsia="Times New Roman" w:hAnsi="Times New Roman"/>
          <w:sz w:val="24"/>
          <w:szCs w:val="24"/>
          <w:lang w:val="en-US"/>
        </w:rPr>
        <w:t xml:space="preserve">networks have not </w:t>
      </w:r>
      <w:r w:rsidR="008E1468" w:rsidRPr="00060223">
        <w:rPr>
          <w:rFonts w:ascii="Times New Roman" w:eastAsia="Times New Roman" w:hAnsi="Times New Roman"/>
          <w:sz w:val="24"/>
          <w:szCs w:val="24"/>
          <w:lang w:val="en-US"/>
        </w:rPr>
        <w:t>caused the abandonment of local and proximate causes</w:t>
      </w:r>
      <w:r w:rsidRPr="00060223">
        <w:rPr>
          <w:rFonts w:ascii="Times New Roman" w:eastAsia="Times New Roman" w:hAnsi="Times New Roman"/>
          <w:sz w:val="24"/>
          <w:szCs w:val="24"/>
          <w:lang w:val="en-US"/>
        </w:rPr>
        <w:t xml:space="preserve">.  In fact, online contributes to the vibrancy of local and regional activism.  </w:t>
      </w:r>
      <w:r w:rsidR="007A7150" w:rsidRPr="00060223">
        <w:rPr>
          <w:rFonts w:ascii="Times New Roman" w:eastAsia="Times New Roman" w:hAnsi="Times New Roman"/>
          <w:sz w:val="24"/>
          <w:szCs w:val="24"/>
          <w:lang w:val="en-US"/>
        </w:rPr>
        <w:t xml:space="preserve">Second, the crisis </w:t>
      </w:r>
      <w:r w:rsidR="00CA600D" w:rsidRPr="00060223">
        <w:rPr>
          <w:rFonts w:ascii="Times New Roman" w:eastAsia="Times New Roman" w:hAnsi="Times New Roman"/>
          <w:sz w:val="24"/>
          <w:szCs w:val="24"/>
          <w:lang w:val="en-US"/>
        </w:rPr>
        <w:t xml:space="preserve">in Spain </w:t>
      </w:r>
      <w:r w:rsidR="007A7150" w:rsidRPr="00060223">
        <w:rPr>
          <w:rFonts w:ascii="Times New Roman" w:eastAsia="Times New Roman" w:hAnsi="Times New Roman"/>
          <w:sz w:val="24"/>
          <w:szCs w:val="24"/>
          <w:lang w:val="en-US"/>
        </w:rPr>
        <w:t xml:space="preserve">has brought political disenchantment and criticism of the ruling classes, but it has </w:t>
      </w:r>
      <w:r w:rsidR="00522ACE" w:rsidRPr="00060223">
        <w:rPr>
          <w:rFonts w:ascii="Times New Roman" w:eastAsia="Times New Roman" w:hAnsi="Times New Roman"/>
          <w:sz w:val="24"/>
          <w:szCs w:val="24"/>
          <w:lang w:val="en-US"/>
        </w:rPr>
        <w:t>aroused</w:t>
      </w:r>
      <w:r w:rsidR="007A7150" w:rsidRPr="00060223">
        <w:rPr>
          <w:rFonts w:ascii="Times New Roman" w:eastAsia="Times New Roman" w:hAnsi="Times New Roman"/>
          <w:sz w:val="24"/>
          <w:szCs w:val="24"/>
          <w:lang w:val="en-US"/>
        </w:rPr>
        <w:t xml:space="preserve"> at the same time </w:t>
      </w:r>
      <w:r w:rsidR="00522ACE" w:rsidRPr="00060223">
        <w:rPr>
          <w:rFonts w:ascii="Times New Roman" w:eastAsia="Times New Roman" w:hAnsi="Times New Roman"/>
          <w:sz w:val="24"/>
          <w:szCs w:val="24"/>
          <w:lang w:val="en-US"/>
        </w:rPr>
        <w:t xml:space="preserve">a </w:t>
      </w:r>
      <w:r w:rsidR="007A7150" w:rsidRPr="00060223">
        <w:rPr>
          <w:rFonts w:ascii="Times New Roman" w:eastAsia="Times New Roman" w:hAnsi="Times New Roman"/>
          <w:sz w:val="24"/>
          <w:szCs w:val="24"/>
          <w:lang w:val="en-US"/>
        </w:rPr>
        <w:t xml:space="preserve">renewed interest in public and social commitment. Volunteering and other forms of citizen activism </w:t>
      </w:r>
      <w:r w:rsidR="00522ACE" w:rsidRPr="00060223">
        <w:rPr>
          <w:rFonts w:ascii="Times New Roman" w:eastAsia="Times New Roman" w:hAnsi="Times New Roman"/>
          <w:sz w:val="24"/>
          <w:szCs w:val="24"/>
          <w:lang w:val="en-US"/>
        </w:rPr>
        <w:t>find in online social networks</w:t>
      </w:r>
      <w:r w:rsidR="007A7150" w:rsidRPr="00060223">
        <w:rPr>
          <w:rFonts w:ascii="Times New Roman" w:eastAsia="Times New Roman" w:hAnsi="Times New Roman"/>
          <w:sz w:val="24"/>
          <w:szCs w:val="24"/>
          <w:lang w:val="en-US"/>
        </w:rPr>
        <w:t xml:space="preserve"> the most appropriate </w:t>
      </w:r>
      <w:r w:rsidR="0037204E" w:rsidRPr="00060223">
        <w:rPr>
          <w:rFonts w:ascii="Times New Roman" w:eastAsia="Times New Roman" w:hAnsi="Times New Roman"/>
          <w:sz w:val="24"/>
          <w:szCs w:val="24"/>
          <w:lang w:val="en-US"/>
        </w:rPr>
        <w:t xml:space="preserve">means </w:t>
      </w:r>
      <w:r w:rsidR="007A7150" w:rsidRPr="00060223">
        <w:rPr>
          <w:rFonts w:ascii="Times New Roman" w:eastAsia="Times New Roman" w:hAnsi="Times New Roman"/>
          <w:sz w:val="24"/>
          <w:szCs w:val="24"/>
          <w:lang w:val="en-US"/>
        </w:rPr>
        <w:t xml:space="preserve">for its </w:t>
      </w:r>
      <w:r w:rsidR="0037204E" w:rsidRPr="00060223">
        <w:rPr>
          <w:rFonts w:ascii="Times New Roman" w:eastAsia="Times New Roman" w:hAnsi="Times New Roman"/>
          <w:sz w:val="24"/>
          <w:szCs w:val="24"/>
          <w:lang w:val="en-US"/>
        </w:rPr>
        <w:t>extension</w:t>
      </w:r>
      <w:r w:rsidR="007A7150" w:rsidRPr="00060223">
        <w:rPr>
          <w:rFonts w:ascii="Times New Roman" w:eastAsia="Times New Roman" w:hAnsi="Times New Roman"/>
          <w:sz w:val="24"/>
          <w:szCs w:val="24"/>
          <w:lang w:val="en-US"/>
        </w:rPr>
        <w:t xml:space="preserve"> and development.</w:t>
      </w:r>
      <w:r w:rsidR="00A762D1" w:rsidRPr="00060223">
        <w:rPr>
          <w:rFonts w:ascii="Times New Roman" w:eastAsia="Times New Roman" w:hAnsi="Times New Roman"/>
          <w:sz w:val="24"/>
          <w:szCs w:val="24"/>
          <w:lang w:val="en-US"/>
        </w:rPr>
        <w:t xml:space="preserve"> </w:t>
      </w:r>
      <w:r w:rsidR="00D8732D" w:rsidRPr="00060223">
        <w:rPr>
          <w:rFonts w:ascii="Times New Roman" w:eastAsia="Times New Roman" w:hAnsi="Times New Roman"/>
          <w:sz w:val="24"/>
          <w:szCs w:val="24"/>
          <w:lang w:val="en-US"/>
        </w:rPr>
        <w:t xml:space="preserve">Third, simplicity and immediacy for participation </w:t>
      </w:r>
      <w:r w:rsidR="00D419C1" w:rsidRPr="00060223">
        <w:rPr>
          <w:rFonts w:ascii="Times New Roman" w:eastAsia="Times New Roman" w:hAnsi="Times New Roman"/>
          <w:sz w:val="24"/>
          <w:szCs w:val="24"/>
          <w:lang w:val="en-US"/>
        </w:rPr>
        <w:t>provided by</w:t>
      </w:r>
      <w:r w:rsidR="00D8732D" w:rsidRPr="00060223">
        <w:rPr>
          <w:rFonts w:ascii="Times New Roman" w:eastAsia="Times New Roman" w:hAnsi="Times New Roman"/>
          <w:sz w:val="24"/>
          <w:szCs w:val="24"/>
          <w:lang w:val="en-US"/>
        </w:rPr>
        <w:t xml:space="preserve"> </w:t>
      </w:r>
      <w:r w:rsidR="00D419C1" w:rsidRPr="00060223">
        <w:rPr>
          <w:rFonts w:ascii="Times New Roman" w:eastAsia="Times New Roman" w:hAnsi="Times New Roman"/>
          <w:sz w:val="24"/>
          <w:szCs w:val="24"/>
          <w:lang w:val="en-US"/>
        </w:rPr>
        <w:t xml:space="preserve">social networks </w:t>
      </w:r>
      <w:r w:rsidR="00D8732D" w:rsidRPr="00060223">
        <w:rPr>
          <w:rFonts w:ascii="Times New Roman" w:eastAsia="Times New Roman" w:hAnsi="Times New Roman"/>
          <w:sz w:val="24"/>
          <w:szCs w:val="24"/>
          <w:lang w:val="en-US"/>
        </w:rPr>
        <w:t xml:space="preserve">facilitate online </w:t>
      </w:r>
      <w:r w:rsidR="00C86331" w:rsidRPr="00060223">
        <w:rPr>
          <w:rFonts w:ascii="Times New Roman" w:eastAsia="Times New Roman" w:hAnsi="Times New Roman"/>
          <w:sz w:val="24"/>
          <w:szCs w:val="24"/>
          <w:lang w:val="en-US"/>
        </w:rPr>
        <w:t>commitment</w:t>
      </w:r>
      <w:r w:rsidR="00D8732D" w:rsidRPr="00060223">
        <w:rPr>
          <w:rFonts w:ascii="Times New Roman" w:eastAsia="Times New Roman" w:hAnsi="Times New Roman"/>
          <w:sz w:val="24"/>
          <w:szCs w:val="24"/>
          <w:lang w:val="en-US"/>
        </w:rPr>
        <w:t xml:space="preserve">, but these two features </w:t>
      </w:r>
      <w:r w:rsidR="00CA600D" w:rsidRPr="00060223">
        <w:rPr>
          <w:rFonts w:ascii="Times New Roman" w:eastAsia="Times New Roman" w:hAnsi="Times New Roman"/>
          <w:sz w:val="24"/>
          <w:szCs w:val="24"/>
          <w:lang w:val="en-US"/>
        </w:rPr>
        <w:t xml:space="preserve">also </w:t>
      </w:r>
      <w:r w:rsidR="00C86331" w:rsidRPr="00060223">
        <w:rPr>
          <w:rFonts w:ascii="Times New Roman" w:eastAsia="Times New Roman" w:hAnsi="Times New Roman"/>
          <w:sz w:val="24"/>
          <w:szCs w:val="24"/>
          <w:lang w:val="en-US"/>
        </w:rPr>
        <w:t xml:space="preserve">facilitate </w:t>
      </w:r>
      <w:r w:rsidR="00CA600D" w:rsidRPr="00060223">
        <w:rPr>
          <w:rFonts w:ascii="Times New Roman" w:eastAsia="Times New Roman" w:hAnsi="Times New Roman"/>
          <w:sz w:val="24"/>
          <w:szCs w:val="24"/>
          <w:lang w:val="en-US"/>
        </w:rPr>
        <w:t xml:space="preserve">the </w:t>
      </w:r>
      <w:r w:rsidR="00D8732D" w:rsidRPr="00060223">
        <w:rPr>
          <w:rFonts w:ascii="Times New Roman" w:eastAsia="Times New Roman" w:hAnsi="Times New Roman"/>
          <w:sz w:val="24"/>
          <w:szCs w:val="24"/>
          <w:lang w:val="en-US"/>
        </w:rPr>
        <w:t xml:space="preserve">conversion </w:t>
      </w:r>
      <w:r w:rsidR="00CA600D" w:rsidRPr="00060223">
        <w:rPr>
          <w:rFonts w:ascii="Times New Roman" w:eastAsia="Times New Roman" w:hAnsi="Times New Roman"/>
          <w:sz w:val="24"/>
          <w:szCs w:val="24"/>
          <w:lang w:val="en-US"/>
        </w:rPr>
        <w:t xml:space="preserve">of online commitment </w:t>
      </w:r>
      <w:r w:rsidR="00D8732D" w:rsidRPr="00060223">
        <w:rPr>
          <w:rFonts w:ascii="Times New Roman" w:eastAsia="Times New Roman" w:hAnsi="Times New Roman"/>
          <w:sz w:val="24"/>
          <w:szCs w:val="24"/>
          <w:lang w:val="en-US"/>
        </w:rPr>
        <w:t>into offline engagement, so that user</w:t>
      </w:r>
      <w:r w:rsidR="00D4283B" w:rsidRPr="00060223">
        <w:rPr>
          <w:rFonts w:ascii="Times New Roman" w:eastAsia="Times New Roman" w:hAnsi="Times New Roman"/>
          <w:sz w:val="24"/>
          <w:szCs w:val="24"/>
          <w:lang w:val="en-US"/>
        </w:rPr>
        <w:t>s</w:t>
      </w:r>
      <w:r w:rsidR="00D8732D" w:rsidRPr="00060223">
        <w:rPr>
          <w:rFonts w:ascii="Times New Roman" w:eastAsia="Times New Roman" w:hAnsi="Times New Roman"/>
          <w:sz w:val="24"/>
          <w:szCs w:val="24"/>
          <w:lang w:val="en-US"/>
        </w:rPr>
        <w:t xml:space="preserve"> participate </w:t>
      </w:r>
      <w:r w:rsidR="00C86331" w:rsidRPr="00060223">
        <w:rPr>
          <w:rFonts w:ascii="Times New Roman" w:eastAsia="Times New Roman" w:hAnsi="Times New Roman"/>
          <w:sz w:val="24"/>
          <w:szCs w:val="24"/>
          <w:lang w:val="en-US"/>
        </w:rPr>
        <w:t xml:space="preserve">online </w:t>
      </w:r>
      <w:r w:rsidR="00D8732D" w:rsidRPr="00060223">
        <w:rPr>
          <w:rFonts w:ascii="Times New Roman" w:eastAsia="Times New Roman" w:hAnsi="Times New Roman"/>
          <w:sz w:val="24"/>
          <w:szCs w:val="24"/>
          <w:lang w:val="en-US"/>
        </w:rPr>
        <w:t>and the “mobilizing” agent</w:t>
      </w:r>
      <w:r w:rsidR="00D4283B" w:rsidRPr="00060223">
        <w:rPr>
          <w:rFonts w:ascii="Times New Roman" w:eastAsia="Times New Roman" w:hAnsi="Times New Roman"/>
          <w:sz w:val="24"/>
          <w:szCs w:val="24"/>
          <w:lang w:val="en-US"/>
        </w:rPr>
        <w:t xml:space="preserve">—such as </w:t>
      </w:r>
      <w:r w:rsidR="00CA600D" w:rsidRPr="00060223">
        <w:rPr>
          <w:rFonts w:ascii="Times New Roman" w:eastAsia="Times New Roman" w:hAnsi="Times New Roman"/>
          <w:sz w:val="24"/>
          <w:szCs w:val="24"/>
          <w:lang w:val="en-US"/>
        </w:rPr>
        <w:t>an NGO––</w:t>
      </w:r>
      <w:r w:rsidR="00D8732D" w:rsidRPr="00060223">
        <w:rPr>
          <w:rFonts w:ascii="Times New Roman" w:eastAsia="Times New Roman" w:hAnsi="Times New Roman"/>
          <w:sz w:val="24"/>
          <w:szCs w:val="24"/>
          <w:lang w:val="en-US"/>
        </w:rPr>
        <w:t>reaps the benefits (support, money</w:t>
      </w:r>
      <w:r w:rsidR="00147D2C" w:rsidRPr="00060223">
        <w:rPr>
          <w:rFonts w:ascii="Times New Roman" w:eastAsia="Times New Roman" w:hAnsi="Times New Roman"/>
          <w:sz w:val="24"/>
          <w:szCs w:val="24"/>
          <w:lang w:val="en-US"/>
        </w:rPr>
        <w:t>,</w:t>
      </w:r>
      <w:r w:rsidR="00CA600D" w:rsidRPr="00060223">
        <w:rPr>
          <w:rFonts w:ascii="Times New Roman" w:eastAsia="Times New Roman" w:hAnsi="Times New Roman"/>
          <w:sz w:val="24"/>
          <w:szCs w:val="24"/>
          <w:lang w:val="en-US"/>
        </w:rPr>
        <w:t xml:space="preserve"> etc.) </w:t>
      </w:r>
      <w:r w:rsidR="00C86331" w:rsidRPr="00060223">
        <w:rPr>
          <w:rFonts w:ascii="Times New Roman" w:eastAsia="Times New Roman" w:hAnsi="Times New Roman"/>
          <w:sz w:val="24"/>
          <w:szCs w:val="24"/>
          <w:lang w:val="en-US"/>
        </w:rPr>
        <w:t>offline</w:t>
      </w:r>
      <w:r w:rsidR="00D8732D" w:rsidRPr="00060223">
        <w:rPr>
          <w:rFonts w:ascii="Times New Roman" w:eastAsia="Times New Roman" w:hAnsi="Times New Roman"/>
          <w:sz w:val="24"/>
          <w:szCs w:val="24"/>
          <w:lang w:val="en-US"/>
        </w:rPr>
        <w:t xml:space="preserve">, to </w:t>
      </w:r>
      <w:r w:rsidR="00D4283B" w:rsidRPr="00060223">
        <w:rPr>
          <w:rFonts w:ascii="Times New Roman" w:eastAsia="Times New Roman" w:hAnsi="Times New Roman"/>
          <w:sz w:val="24"/>
          <w:szCs w:val="24"/>
          <w:lang w:val="en-US"/>
        </w:rPr>
        <w:t>accomplish or help its social justice goals and potentially t</w:t>
      </w:r>
      <w:r w:rsidR="00D8732D" w:rsidRPr="00060223">
        <w:rPr>
          <w:rFonts w:ascii="Times New Roman" w:eastAsia="Times New Roman" w:hAnsi="Times New Roman"/>
          <w:sz w:val="24"/>
          <w:szCs w:val="24"/>
          <w:lang w:val="en-US"/>
        </w:rPr>
        <w:t xml:space="preserve">ransform the </w:t>
      </w:r>
      <w:r w:rsidR="004C33C3" w:rsidRPr="00060223">
        <w:rPr>
          <w:rFonts w:ascii="Times New Roman" w:eastAsia="Times New Roman" w:hAnsi="Times New Roman"/>
          <w:sz w:val="24"/>
          <w:szCs w:val="24"/>
          <w:lang w:val="en-US"/>
        </w:rPr>
        <w:t xml:space="preserve">reality that transcends </w:t>
      </w:r>
      <w:r w:rsidR="00D4283B" w:rsidRPr="00060223">
        <w:rPr>
          <w:rFonts w:ascii="Times New Roman" w:eastAsia="Times New Roman" w:hAnsi="Times New Roman"/>
          <w:sz w:val="24"/>
          <w:szCs w:val="24"/>
          <w:lang w:val="en-US"/>
        </w:rPr>
        <w:t xml:space="preserve">the organization </w:t>
      </w:r>
      <w:r w:rsidR="00D8732D" w:rsidRPr="00060223">
        <w:rPr>
          <w:rFonts w:ascii="Times New Roman" w:eastAsia="Times New Roman" w:hAnsi="Times New Roman"/>
          <w:sz w:val="24"/>
          <w:szCs w:val="24"/>
          <w:lang w:val="en-US"/>
        </w:rPr>
        <w:t>and in which it is immersed.</w:t>
      </w:r>
      <w:r w:rsidR="00A762D1" w:rsidRPr="00060223">
        <w:rPr>
          <w:rFonts w:ascii="Times New Roman" w:eastAsia="Times New Roman" w:hAnsi="Times New Roman"/>
          <w:sz w:val="24"/>
          <w:szCs w:val="24"/>
          <w:lang w:val="en-US"/>
        </w:rPr>
        <w:t xml:space="preserve">  As such social networks take advantage of space-time compression facilitated by digital technology to bring people together, especially but not exclusively youth, toward social and political goals.  As with previous media, it is important to remember that people and leadership are the agents for technology</w:t>
      </w:r>
      <w:r w:rsidR="00CA600D" w:rsidRPr="00060223">
        <w:rPr>
          <w:rFonts w:ascii="Times New Roman" w:eastAsia="Times New Roman" w:hAnsi="Times New Roman"/>
          <w:sz w:val="24"/>
          <w:szCs w:val="24"/>
          <w:lang w:val="en-US"/>
        </w:rPr>
        <w:t>-</w:t>
      </w:r>
      <w:r w:rsidR="00A762D1" w:rsidRPr="00060223">
        <w:rPr>
          <w:rFonts w:ascii="Times New Roman" w:eastAsia="Times New Roman" w:hAnsi="Times New Roman"/>
          <w:sz w:val="24"/>
          <w:szCs w:val="24"/>
          <w:lang w:val="en-US"/>
        </w:rPr>
        <w:t xml:space="preserve">facilitated activism.  </w:t>
      </w:r>
    </w:p>
    <w:p w14:paraId="75AFCC28" w14:textId="77777777" w:rsidR="009B146E" w:rsidRPr="00060223" w:rsidRDefault="009B146E"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rPr>
          <w:rFonts w:ascii="Times New Roman" w:eastAsia="Times New Roman" w:hAnsi="Times New Roman"/>
          <w:sz w:val="24"/>
          <w:szCs w:val="24"/>
          <w:lang w:val="en-US"/>
        </w:rPr>
      </w:pPr>
    </w:p>
    <w:p w14:paraId="7437FF3B" w14:textId="660C58C7" w:rsidR="00774AAB" w:rsidRPr="00060223" w:rsidRDefault="00CA600D" w:rsidP="0087033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jc w:val="center"/>
        <w:rPr>
          <w:rFonts w:ascii="Times New Roman" w:eastAsia="Times New Roman" w:hAnsi="Times New Roman"/>
          <w:b/>
          <w:sz w:val="24"/>
          <w:szCs w:val="24"/>
          <w:lang w:val="en-US"/>
        </w:rPr>
      </w:pPr>
      <w:r w:rsidRPr="00060223">
        <w:rPr>
          <w:rFonts w:ascii="Times New Roman" w:eastAsia="Times New Roman" w:hAnsi="Times New Roman"/>
          <w:b/>
          <w:sz w:val="24"/>
          <w:szCs w:val="24"/>
          <w:lang w:val="en-US"/>
        </w:rPr>
        <w:t>References</w:t>
      </w:r>
    </w:p>
    <w:p w14:paraId="305553E8" w14:textId="78D65E57" w:rsidR="00DE2528" w:rsidRPr="00060223" w:rsidRDefault="00DE2528" w:rsidP="00DE25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Allende, Salvador.  </w:t>
      </w:r>
      <w:r w:rsidR="00060223" w:rsidRPr="00060223">
        <w:rPr>
          <w:rFonts w:ascii="Times New Roman" w:eastAsia="Times New Roman" w:hAnsi="Times New Roman"/>
          <w:sz w:val="24"/>
          <w:szCs w:val="24"/>
          <w:lang w:val="en-US"/>
        </w:rPr>
        <w:t xml:space="preserve">(December 2, 1972). </w:t>
      </w:r>
      <w:r w:rsidRPr="00060223">
        <w:rPr>
          <w:rFonts w:ascii="Times New Roman" w:eastAsia="Times New Roman" w:hAnsi="Times New Roman"/>
          <w:sz w:val="24"/>
          <w:szCs w:val="24"/>
          <w:lang w:val="en-US"/>
        </w:rPr>
        <w:t xml:space="preserve">University of Guadalajara. Retrieved October 2014 from: http://www.abacq.net/imagineria/discur5.htm </w:t>
      </w:r>
    </w:p>
    <w:p w14:paraId="23477F6F" w14:textId="71DA4060" w:rsidR="00810BD5" w:rsidRPr="00060223" w:rsidRDefault="00810BD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Bagozzi, R. P., &amp; Lee, K. H. (2002). Multiple routes for social influence. The role of compliance, internalization and social identity. </w:t>
      </w:r>
      <w:r w:rsidRPr="00060223">
        <w:rPr>
          <w:rFonts w:ascii="Times New Roman" w:eastAsia="Times New Roman" w:hAnsi="Times New Roman"/>
          <w:i/>
          <w:sz w:val="24"/>
          <w:szCs w:val="24"/>
          <w:lang w:val="en-US"/>
        </w:rPr>
        <w:t>Social Psychology Quarterly</w:t>
      </w:r>
      <w:r w:rsidRPr="00060223">
        <w:rPr>
          <w:rFonts w:ascii="Times New Roman" w:eastAsia="Times New Roman" w:hAnsi="Times New Roman"/>
          <w:sz w:val="24"/>
          <w:szCs w:val="24"/>
          <w:lang w:val="en-US"/>
        </w:rPr>
        <w:t>, 65(3), 226–247</w:t>
      </w:r>
      <w:r w:rsidR="00A9772E" w:rsidRPr="00060223">
        <w:rPr>
          <w:rFonts w:ascii="Times New Roman" w:eastAsia="Times New Roman" w:hAnsi="Times New Roman"/>
          <w:sz w:val="24"/>
          <w:szCs w:val="24"/>
          <w:lang w:val="en-US"/>
        </w:rPr>
        <w:t>.</w:t>
      </w:r>
    </w:p>
    <w:p w14:paraId="08F088B0" w14:textId="5CE48734" w:rsidR="00810BD5" w:rsidRPr="00060223" w:rsidRDefault="00810BD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Bescansa, C.</w:t>
      </w:r>
      <w:r w:rsidR="00CA600D"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w:t>
      </w:r>
      <w:r w:rsidR="00943665" w:rsidRPr="00060223">
        <w:rPr>
          <w:rFonts w:ascii="Times New Roman" w:eastAsia="Times New Roman" w:hAnsi="Times New Roman"/>
          <w:sz w:val="24"/>
          <w:szCs w:val="24"/>
          <w:lang w:val="en-US"/>
        </w:rPr>
        <w:t>&amp;</w:t>
      </w:r>
      <w:r w:rsidR="00A9772E"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 xml:space="preserve">Jerez, A. (2012). La red: ¿nueva herramienta o nuevo escenario para la participación política? </w:t>
      </w:r>
      <w:r w:rsidRPr="00060223">
        <w:rPr>
          <w:rFonts w:ascii="Times New Roman" w:eastAsia="Times New Roman" w:hAnsi="Times New Roman"/>
          <w:i/>
          <w:sz w:val="24"/>
          <w:szCs w:val="24"/>
          <w:lang w:val="en-US"/>
        </w:rPr>
        <w:t xml:space="preserve">XV Encuentro de Latinoamericanistas: América Latina: </w:t>
      </w:r>
      <w:r w:rsidR="00A9772E" w:rsidRPr="00060223">
        <w:rPr>
          <w:rFonts w:ascii="Times New Roman" w:eastAsia="Times New Roman" w:hAnsi="Times New Roman"/>
          <w:i/>
          <w:sz w:val="24"/>
          <w:szCs w:val="24"/>
          <w:lang w:val="en-US"/>
        </w:rPr>
        <w:t xml:space="preserve">La </w:t>
      </w:r>
      <w:r w:rsidRPr="00060223">
        <w:rPr>
          <w:rFonts w:ascii="Times New Roman" w:eastAsia="Times New Roman" w:hAnsi="Times New Roman"/>
          <w:i/>
          <w:sz w:val="24"/>
          <w:szCs w:val="24"/>
          <w:lang w:val="en-US"/>
        </w:rPr>
        <w:t>autonomía de una región</w:t>
      </w:r>
      <w:r w:rsidRPr="00060223">
        <w:rPr>
          <w:rFonts w:ascii="Times New Roman" w:eastAsia="Times New Roman" w:hAnsi="Times New Roman"/>
          <w:sz w:val="24"/>
          <w:szCs w:val="24"/>
          <w:lang w:val="en-US"/>
        </w:rPr>
        <w:t>. Madrid</w:t>
      </w:r>
      <w:r w:rsidR="00DE2528"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Universidad Complutense de Madrid</w:t>
      </w:r>
      <w:r w:rsidR="00DE2528" w:rsidRPr="00060223">
        <w:rPr>
          <w:rFonts w:ascii="Times New Roman" w:eastAsia="Times New Roman" w:hAnsi="Times New Roman"/>
          <w:sz w:val="24"/>
          <w:szCs w:val="24"/>
          <w:lang w:val="en-US"/>
        </w:rPr>
        <w:t>.</w:t>
      </w:r>
    </w:p>
    <w:p w14:paraId="0EB886BB" w14:textId="4623B81F" w:rsidR="00810BD5" w:rsidRPr="00060223" w:rsidRDefault="00810BD5" w:rsidP="004B21A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Boyd, D</w:t>
      </w:r>
      <w:r w:rsidR="00CA600D"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w:t>
      </w:r>
      <w:r w:rsidR="00943665" w:rsidRPr="00060223">
        <w:rPr>
          <w:rFonts w:ascii="Times New Roman" w:eastAsia="Times New Roman" w:hAnsi="Times New Roman"/>
          <w:sz w:val="24"/>
          <w:szCs w:val="24"/>
          <w:lang w:val="en-US"/>
        </w:rPr>
        <w:t>&amp;</w:t>
      </w:r>
      <w:r w:rsidR="00A9772E"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Ellison, N</w:t>
      </w:r>
      <w:r w:rsidR="00CA600D"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(2007) </w:t>
      </w:r>
      <w:r w:rsidR="00943665" w:rsidRPr="00060223">
        <w:rPr>
          <w:rFonts w:ascii="Times New Roman" w:eastAsia="Times New Roman" w:hAnsi="Times New Roman"/>
          <w:sz w:val="24"/>
          <w:szCs w:val="24"/>
          <w:lang w:val="en-US"/>
        </w:rPr>
        <w:t>Social Network Sites: Definition, History,</w:t>
      </w:r>
      <w:ins w:id="6" w:author="Author">
        <w:r w:rsidR="00A9772E" w:rsidRPr="00060223">
          <w:rPr>
            <w:rFonts w:ascii="Times New Roman" w:eastAsia="Times New Roman" w:hAnsi="Times New Roman"/>
            <w:sz w:val="24"/>
            <w:szCs w:val="24"/>
            <w:lang w:val="en-US"/>
          </w:rPr>
          <w:t xml:space="preserve"> </w:t>
        </w:r>
      </w:ins>
      <w:r w:rsidR="00943665" w:rsidRPr="00060223">
        <w:rPr>
          <w:rFonts w:ascii="Times New Roman" w:eastAsia="Times New Roman" w:hAnsi="Times New Roman"/>
          <w:sz w:val="24"/>
          <w:szCs w:val="24"/>
          <w:lang w:val="en-US"/>
        </w:rPr>
        <w:t xml:space="preserve">and Scholarship. </w:t>
      </w:r>
      <w:r w:rsidRPr="00060223">
        <w:rPr>
          <w:rFonts w:ascii="Times New Roman" w:eastAsia="Times New Roman" w:hAnsi="Times New Roman"/>
          <w:i/>
          <w:sz w:val="24"/>
          <w:szCs w:val="24"/>
          <w:lang w:val="en-US"/>
        </w:rPr>
        <w:t>Journal of Computer-Mediated Communication</w:t>
      </w:r>
      <w:r w:rsidR="00CA600D"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13</w:t>
      </w:r>
      <w:r w:rsidR="00CA600D" w:rsidRPr="00060223">
        <w:rPr>
          <w:rFonts w:ascii="Times New Roman" w:eastAsia="Times New Roman" w:hAnsi="Times New Roman"/>
          <w:sz w:val="24"/>
          <w:szCs w:val="24"/>
          <w:lang w:val="en-US"/>
        </w:rPr>
        <w:t>(1)</w:t>
      </w:r>
      <w:r w:rsidRPr="00060223">
        <w:rPr>
          <w:rFonts w:ascii="Times New Roman" w:eastAsia="Times New Roman" w:hAnsi="Times New Roman"/>
          <w:sz w:val="24"/>
          <w:szCs w:val="24"/>
          <w:lang w:val="en-US"/>
        </w:rPr>
        <w:t xml:space="preserve">, 210–230. </w:t>
      </w:r>
    </w:p>
    <w:p w14:paraId="58156FA6" w14:textId="3FDDD2D9" w:rsidR="00810BD5" w:rsidRPr="00060223" w:rsidRDefault="00810BD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Bratman, M. E. (1997). I intend that We J. In G. Holmstrom-Hintikka</w:t>
      </w:r>
      <w:r w:rsidR="00D8046D"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&amp; R. Tuomela (Eds.), </w:t>
      </w:r>
      <w:r w:rsidRPr="00060223">
        <w:rPr>
          <w:rFonts w:ascii="Times New Roman" w:eastAsia="Times New Roman" w:hAnsi="Times New Roman"/>
          <w:i/>
          <w:sz w:val="24"/>
          <w:szCs w:val="24"/>
          <w:lang w:val="en-US"/>
        </w:rPr>
        <w:t>Contemporary action theory</w:t>
      </w:r>
      <w:r w:rsidR="00D8046D" w:rsidRPr="00060223">
        <w:rPr>
          <w:rFonts w:ascii="Times New Roman" w:eastAsia="Times New Roman" w:hAnsi="Times New Roman"/>
          <w:i/>
          <w:sz w:val="24"/>
          <w:szCs w:val="24"/>
          <w:lang w:val="en-US"/>
        </w:rPr>
        <w:t xml:space="preserve">, </w:t>
      </w:r>
      <w:r w:rsidRPr="00060223">
        <w:rPr>
          <w:rFonts w:ascii="Times New Roman" w:eastAsia="Times New Roman" w:hAnsi="Times New Roman"/>
          <w:sz w:val="24"/>
          <w:szCs w:val="24"/>
          <w:lang w:val="en-US"/>
        </w:rPr>
        <w:t>49</w:t>
      </w:r>
      <w:r w:rsidR="00D8046D"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63. The </w:t>
      </w:r>
      <w:r w:rsidR="00060223" w:rsidRPr="00060223">
        <w:rPr>
          <w:rFonts w:ascii="Times New Roman" w:eastAsia="Times New Roman" w:hAnsi="Times New Roman"/>
          <w:sz w:val="24"/>
          <w:szCs w:val="24"/>
          <w:lang w:val="en-US"/>
        </w:rPr>
        <w:t>Netherlands</w:t>
      </w:r>
      <w:r w:rsidR="00D8046D"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w:t>
      </w:r>
      <w:r w:rsidR="00D8046D" w:rsidRPr="00060223">
        <w:rPr>
          <w:rFonts w:ascii="Times New Roman" w:eastAsia="Times New Roman" w:hAnsi="Times New Roman"/>
          <w:sz w:val="24"/>
          <w:szCs w:val="24"/>
          <w:lang w:val="en-US"/>
        </w:rPr>
        <w:t xml:space="preserve"> Kluwer, Dordrecht.</w:t>
      </w:r>
    </w:p>
    <w:p w14:paraId="49692A97" w14:textId="75DCFEBD" w:rsidR="00810BD5" w:rsidRPr="00060223" w:rsidRDefault="00810BD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Cáceres, Mª D., Ruíz San Román, J.</w:t>
      </w:r>
      <w:r w:rsidR="00DE2528"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A.</w:t>
      </w:r>
      <w:r w:rsidR="00D8046D"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and Brändle, G. (2009) Comunicación interpersonal y vida cotidiana. La presentación de la identidad de los jóvenes en internet. </w:t>
      </w:r>
      <w:r w:rsidRPr="00060223">
        <w:rPr>
          <w:rFonts w:ascii="Times New Roman" w:eastAsia="Times New Roman" w:hAnsi="Times New Roman"/>
          <w:i/>
          <w:sz w:val="24"/>
          <w:szCs w:val="24"/>
          <w:lang w:val="en-US"/>
        </w:rPr>
        <w:t>CIC (Cuadernos de Información y Comunicación</w:t>
      </w:r>
      <w:r w:rsidR="00D8046D" w:rsidRPr="00060223">
        <w:rPr>
          <w:rFonts w:ascii="Times New Roman" w:eastAsia="Times New Roman" w:hAnsi="Times New Roman"/>
          <w:i/>
          <w:sz w:val="24"/>
          <w:szCs w:val="24"/>
          <w:lang w:val="en-US"/>
        </w:rPr>
        <w:t>)</w:t>
      </w:r>
      <w:r w:rsidR="00D8046D"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 xml:space="preserve">14, 213-231. </w:t>
      </w:r>
    </w:p>
    <w:p w14:paraId="6293C349" w14:textId="20A6286B" w:rsidR="00810BD5" w:rsidRPr="00060223" w:rsidRDefault="00810BD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Carcar, J.E. (2015). Las redes y los movimientos sociales ¿</w:t>
      </w:r>
      <w:r w:rsidR="00DE2528" w:rsidRPr="00060223">
        <w:rPr>
          <w:rFonts w:ascii="Times New Roman" w:eastAsia="Times New Roman" w:hAnsi="Times New Roman"/>
          <w:sz w:val="24"/>
          <w:szCs w:val="24"/>
          <w:lang w:val="en-US"/>
        </w:rPr>
        <w:t>U</w:t>
      </w:r>
      <w:r w:rsidRPr="00060223">
        <w:rPr>
          <w:rFonts w:ascii="Times New Roman" w:eastAsia="Times New Roman" w:hAnsi="Times New Roman"/>
          <w:sz w:val="24"/>
          <w:szCs w:val="24"/>
          <w:lang w:val="en-US"/>
        </w:rPr>
        <w:t xml:space="preserve">na acción colectiva o marketing viral? </w:t>
      </w:r>
      <w:r w:rsidRPr="00060223">
        <w:rPr>
          <w:rFonts w:ascii="Times New Roman" w:eastAsia="Times New Roman" w:hAnsi="Times New Roman"/>
          <w:i/>
          <w:sz w:val="24"/>
          <w:szCs w:val="24"/>
          <w:lang w:val="en-US"/>
        </w:rPr>
        <w:t>Icono14</w:t>
      </w:r>
      <w:r w:rsidR="00D8046D"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13</w:t>
      </w:r>
      <w:r w:rsidR="00D8046D"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1</w:t>
      </w:r>
      <w:r w:rsidR="00D8046D" w:rsidRPr="00060223">
        <w:rPr>
          <w:rFonts w:ascii="Times New Roman" w:eastAsia="Times New Roman" w:hAnsi="Times New Roman"/>
          <w:sz w:val="24"/>
          <w:szCs w:val="24"/>
          <w:lang w:val="en-US"/>
        </w:rPr>
        <w:t>).</w:t>
      </w:r>
    </w:p>
    <w:p w14:paraId="25C05BD1" w14:textId="77777777" w:rsidR="00D8046D" w:rsidRPr="00060223" w:rsidRDefault="00D8046D" w:rsidP="00D8046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Chen, G.M. (2011) Tweet this: A uses and gratifications perspective on how active Twitter use gratifies a need to connect with others. </w:t>
      </w:r>
      <w:r w:rsidRPr="00060223">
        <w:rPr>
          <w:rFonts w:ascii="Times New Roman" w:eastAsia="Times New Roman" w:hAnsi="Times New Roman"/>
          <w:i/>
          <w:sz w:val="24"/>
          <w:szCs w:val="24"/>
          <w:lang w:val="en-US"/>
        </w:rPr>
        <w:t>Computers in Human Behavior</w:t>
      </w:r>
      <w:r w:rsidRPr="00060223">
        <w:rPr>
          <w:rFonts w:ascii="Times New Roman" w:eastAsia="Times New Roman" w:hAnsi="Times New Roman"/>
          <w:sz w:val="24"/>
          <w:szCs w:val="24"/>
          <w:lang w:val="en-US"/>
        </w:rPr>
        <w:t>, 27, 755-762.</w:t>
      </w:r>
    </w:p>
    <w:p w14:paraId="5F8F22B6" w14:textId="4C8A8E83" w:rsidR="00D8046D" w:rsidRPr="00060223" w:rsidRDefault="00D8046D" w:rsidP="00D8046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Cheung, C.</w:t>
      </w:r>
      <w:r w:rsidR="00DE2528"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M.</w:t>
      </w:r>
      <w:r w:rsidR="00DE2528"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 xml:space="preserve">K., Chiu, P-Y </w:t>
      </w:r>
      <w:r w:rsidR="00DE2528" w:rsidRPr="00060223">
        <w:rPr>
          <w:rFonts w:ascii="Times New Roman" w:eastAsia="Times New Roman" w:hAnsi="Times New Roman"/>
          <w:sz w:val="24"/>
          <w:szCs w:val="24"/>
          <w:lang w:val="en-US"/>
        </w:rPr>
        <w:t xml:space="preserve">&amp; </w:t>
      </w:r>
      <w:r w:rsidRPr="00060223">
        <w:rPr>
          <w:rFonts w:ascii="Times New Roman" w:eastAsia="Times New Roman" w:hAnsi="Times New Roman"/>
          <w:sz w:val="24"/>
          <w:szCs w:val="24"/>
          <w:lang w:val="en-US"/>
        </w:rPr>
        <w:t xml:space="preserve">Lee, M. (2011). Online social networks: Why do students use </w:t>
      </w:r>
      <w:r w:rsidR="00060223" w:rsidRPr="00060223">
        <w:rPr>
          <w:rFonts w:ascii="Times New Roman" w:eastAsia="Times New Roman" w:hAnsi="Times New Roman"/>
          <w:sz w:val="24"/>
          <w:szCs w:val="24"/>
          <w:lang w:val="en-US"/>
        </w:rPr>
        <w:t>Facebook</w:t>
      </w:r>
      <w:r w:rsidRPr="00060223">
        <w:rPr>
          <w:rFonts w:ascii="Times New Roman" w:eastAsia="Times New Roman" w:hAnsi="Times New Roman"/>
          <w:sz w:val="24"/>
          <w:szCs w:val="24"/>
          <w:lang w:val="en-US"/>
        </w:rPr>
        <w:t xml:space="preserve">? </w:t>
      </w:r>
      <w:r w:rsidRPr="00060223">
        <w:rPr>
          <w:rFonts w:ascii="Times New Roman" w:eastAsia="Times New Roman" w:hAnsi="Times New Roman"/>
          <w:i/>
          <w:sz w:val="24"/>
          <w:szCs w:val="24"/>
          <w:lang w:val="en-US"/>
        </w:rPr>
        <w:t>Computers in Human Behavior</w:t>
      </w:r>
      <w:r w:rsidRPr="00060223">
        <w:rPr>
          <w:rFonts w:ascii="Times New Roman" w:eastAsia="Times New Roman" w:hAnsi="Times New Roman"/>
          <w:sz w:val="24"/>
          <w:szCs w:val="24"/>
          <w:lang w:val="en-US"/>
        </w:rPr>
        <w:t xml:space="preserve">, 27, 1337–1343. </w:t>
      </w:r>
    </w:p>
    <w:p w14:paraId="324A8191" w14:textId="77777777" w:rsidR="00F63F13" w:rsidRPr="00060223" w:rsidRDefault="00F63F13" w:rsidP="00F63F1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Cheung, C. M. K., &amp; Lee, M. K. O. (2009). Understanding the sustainability of a virtual</w:t>
      </w:r>
    </w:p>
    <w:p w14:paraId="64B29D37" w14:textId="3BB057C8" w:rsidR="00F63F13" w:rsidRPr="00060223" w:rsidRDefault="00F63F13" w:rsidP="00F63F1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ab/>
        <w:t xml:space="preserve">community: Model development and empirical test. </w:t>
      </w:r>
      <w:r w:rsidRPr="00060223">
        <w:rPr>
          <w:rFonts w:ascii="Times New Roman" w:eastAsia="Times New Roman" w:hAnsi="Times New Roman"/>
          <w:i/>
          <w:sz w:val="24"/>
          <w:szCs w:val="24"/>
          <w:lang w:val="en-US"/>
        </w:rPr>
        <w:t>Journal of Information Science</w:t>
      </w:r>
      <w:r w:rsidRPr="00060223">
        <w:rPr>
          <w:rFonts w:ascii="Times New Roman" w:eastAsia="Times New Roman" w:hAnsi="Times New Roman"/>
          <w:sz w:val="24"/>
          <w:szCs w:val="24"/>
          <w:lang w:val="en-US"/>
        </w:rPr>
        <w:t>, 35(3), 279–298</w:t>
      </w:r>
    </w:p>
    <w:p w14:paraId="59B7BEF4" w14:textId="228DFF4F" w:rsidR="00810BD5" w:rsidRPr="00060223" w:rsidRDefault="00810BD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Colás, P., González, T., </w:t>
      </w:r>
      <w:r w:rsidR="00F63F13" w:rsidRPr="00060223">
        <w:rPr>
          <w:rFonts w:ascii="Times New Roman" w:eastAsia="Times New Roman" w:hAnsi="Times New Roman"/>
          <w:sz w:val="24"/>
          <w:szCs w:val="24"/>
          <w:lang w:val="en-US"/>
        </w:rPr>
        <w:t>&amp;</w:t>
      </w:r>
      <w:r w:rsidRPr="00060223">
        <w:rPr>
          <w:rFonts w:ascii="Times New Roman" w:eastAsia="Times New Roman" w:hAnsi="Times New Roman"/>
          <w:sz w:val="24"/>
          <w:szCs w:val="24"/>
          <w:lang w:val="en-US"/>
        </w:rPr>
        <w:t xml:space="preserve"> de Pablos, J. (2013). Juventud y redes sociales: Motivaciones y usos preferentes. </w:t>
      </w:r>
      <w:r w:rsidRPr="00060223">
        <w:rPr>
          <w:rFonts w:ascii="Times New Roman" w:eastAsia="Times New Roman" w:hAnsi="Times New Roman"/>
          <w:i/>
          <w:sz w:val="24"/>
          <w:szCs w:val="24"/>
          <w:lang w:val="en-US"/>
        </w:rPr>
        <w:t>Comunicar</w:t>
      </w:r>
      <w:r w:rsidRPr="00060223">
        <w:rPr>
          <w:rFonts w:ascii="Times New Roman" w:eastAsia="Times New Roman" w:hAnsi="Times New Roman"/>
          <w:sz w:val="24"/>
          <w:szCs w:val="24"/>
          <w:lang w:val="en-US"/>
        </w:rPr>
        <w:t xml:space="preserve">, </w:t>
      </w:r>
      <w:r w:rsidR="00D8046D" w:rsidRPr="00060223">
        <w:rPr>
          <w:rFonts w:ascii="Times New Roman" w:eastAsia="Times New Roman" w:hAnsi="Times New Roman"/>
          <w:sz w:val="24"/>
          <w:szCs w:val="24"/>
          <w:lang w:val="en-US"/>
        </w:rPr>
        <w:t>20(</w:t>
      </w:r>
      <w:r w:rsidRPr="00060223">
        <w:rPr>
          <w:rFonts w:ascii="Times New Roman" w:eastAsia="Times New Roman" w:hAnsi="Times New Roman"/>
          <w:sz w:val="24"/>
          <w:szCs w:val="24"/>
          <w:lang w:val="en-US"/>
        </w:rPr>
        <w:t>40</w:t>
      </w:r>
      <w:r w:rsidR="00D8046D" w:rsidRPr="00060223">
        <w:rPr>
          <w:rFonts w:ascii="Times New Roman" w:eastAsia="Times New Roman" w:hAnsi="Times New Roman"/>
          <w:sz w:val="24"/>
          <w:szCs w:val="24"/>
          <w:lang w:val="en-US"/>
        </w:rPr>
        <w:t>).</w:t>
      </w:r>
    </w:p>
    <w:p w14:paraId="79258502" w14:textId="51243524" w:rsidR="00810BD5" w:rsidRPr="00060223" w:rsidRDefault="00810BD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Costas, A. (2014). El riesgo, ahora, es la crisis social. </w:t>
      </w:r>
      <w:r w:rsidRPr="00060223">
        <w:rPr>
          <w:rFonts w:ascii="Times New Roman" w:eastAsia="Times New Roman" w:hAnsi="Times New Roman"/>
          <w:i/>
          <w:sz w:val="24"/>
          <w:szCs w:val="24"/>
          <w:lang w:val="en-US"/>
        </w:rPr>
        <w:t>El País</w:t>
      </w:r>
      <w:r w:rsidRPr="00060223">
        <w:rPr>
          <w:rFonts w:ascii="Times New Roman" w:eastAsia="Times New Roman" w:hAnsi="Times New Roman"/>
          <w:sz w:val="24"/>
          <w:szCs w:val="24"/>
          <w:lang w:val="en-US"/>
        </w:rPr>
        <w:t xml:space="preserve">. </w:t>
      </w:r>
      <w:r w:rsidR="00D8046D" w:rsidRPr="00060223">
        <w:rPr>
          <w:rFonts w:ascii="Times New Roman" w:eastAsia="Times New Roman" w:hAnsi="Times New Roman"/>
          <w:sz w:val="24"/>
          <w:szCs w:val="24"/>
          <w:lang w:val="en-US"/>
        </w:rPr>
        <w:t>Retrieved February 2, 2014</w:t>
      </w:r>
      <w:r w:rsidR="00DE2528" w:rsidRPr="00060223">
        <w:rPr>
          <w:rFonts w:ascii="Times New Roman" w:eastAsia="Times New Roman" w:hAnsi="Times New Roman"/>
          <w:sz w:val="24"/>
          <w:szCs w:val="24"/>
          <w:lang w:val="en-US"/>
        </w:rPr>
        <w:t>,</w:t>
      </w:r>
      <w:r w:rsidR="00D8046D" w:rsidRPr="00060223">
        <w:rPr>
          <w:rFonts w:ascii="Times New Roman" w:eastAsia="Times New Roman" w:hAnsi="Times New Roman"/>
          <w:sz w:val="24"/>
          <w:szCs w:val="24"/>
          <w:lang w:val="en-US"/>
        </w:rPr>
        <w:t xml:space="preserve"> from </w:t>
      </w:r>
      <w:r w:rsidRPr="00060223">
        <w:rPr>
          <w:rFonts w:ascii="Times New Roman" w:eastAsia="Times New Roman" w:hAnsi="Times New Roman"/>
          <w:sz w:val="24"/>
          <w:szCs w:val="24"/>
          <w:lang w:val="en-US"/>
        </w:rPr>
        <w:lastRenderedPageBreak/>
        <w:t xml:space="preserve">http://economia.elpais.com/economia/2014/01/31/actualidad/1391167456_902934.html </w:t>
      </w:r>
    </w:p>
    <w:p w14:paraId="74D75D8F" w14:textId="6D9F78E3" w:rsidR="00810BD5" w:rsidRPr="00060223" w:rsidRDefault="00810BD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Dahlgren, P. (2011) Jóvenes y participación política. Los medios en la red y la cultura cívica. </w:t>
      </w:r>
      <w:r w:rsidRPr="00060223">
        <w:rPr>
          <w:rFonts w:ascii="Times New Roman" w:eastAsia="Times New Roman" w:hAnsi="Times New Roman"/>
          <w:i/>
          <w:sz w:val="24"/>
          <w:szCs w:val="24"/>
          <w:lang w:val="en-US"/>
        </w:rPr>
        <w:t>TELOS (Cuadernos de Comunicación e Innovación).</w:t>
      </w:r>
      <w:r w:rsidRPr="00060223">
        <w:rPr>
          <w:rFonts w:ascii="Times New Roman" w:eastAsia="Times New Roman" w:hAnsi="Times New Roman"/>
          <w:sz w:val="24"/>
          <w:szCs w:val="24"/>
          <w:lang w:val="en-US"/>
        </w:rPr>
        <w:t xml:space="preserve"> 89, 1-11 </w:t>
      </w:r>
    </w:p>
    <w:p w14:paraId="4FDB64F5" w14:textId="3ED7B9BE" w:rsidR="00F86ED4" w:rsidRPr="00060223" w:rsidRDefault="00060223" w:rsidP="00F86E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El País (March</w:t>
      </w:r>
      <w:r w:rsidR="00F86ED4" w:rsidRPr="00060223">
        <w:rPr>
          <w:rFonts w:ascii="Times New Roman" w:eastAsia="Times New Roman" w:hAnsi="Times New Roman"/>
          <w:sz w:val="24"/>
          <w:szCs w:val="24"/>
          <w:lang w:val="en-US"/>
        </w:rPr>
        <w:t xml:space="preserve"> 28, 2014). El Poder Judicial revela que en 2013 hubo una media de 184 desahucios al día. Retrieved from http://politica.elpais.com/politica/2014/03/28/actualidad/1395997876_165402.html</w:t>
      </w:r>
    </w:p>
    <w:p w14:paraId="7367B8A0" w14:textId="3B1E944E" w:rsidR="00F86ED4" w:rsidRPr="00060223" w:rsidRDefault="00060223"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El País (April</w:t>
      </w:r>
      <w:r w:rsidR="00D723E6" w:rsidRPr="00060223">
        <w:rPr>
          <w:rFonts w:ascii="Times New Roman" w:eastAsia="Times New Roman" w:hAnsi="Times New Roman"/>
          <w:sz w:val="24"/>
          <w:szCs w:val="24"/>
          <w:lang w:val="en-US"/>
        </w:rPr>
        <w:t xml:space="preserve"> 22, 2014). WhatsApp supera 500 millones de usuarios.  </w:t>
      </w:r>
      <w:r w:rsidR="00DE2528" w:rsidRPr="00060223">
        <w:rPr>
          <w:rFonts w:ascii="Times New Roman" w:eastAsia="Times New Roman" w:hAnsi="Times New Roman"/>
          <w:sz w:val="24"/>
          <w:szCs w:val="24"/>
          <w:lang w:val="en-US"/>
        </w:rPr>
        <w:t xml:space="preserve">Retrieved from </w:t>
      </w:r>
      <w:r w:rsidR="00D723E6" w:rsidRPr="00060223">
        <w:rPr>
          <w:rFonts w:ascii="Times New Roman" w:eastAsia="Times New Roman" w:hAnsi="Times New Roman"/>
          <w:sz w:val="24"/>
          <w:szCs w:val="24"/>
          <w:lang w:val="en-US"/>
        </w:rPr>
        <w:t xml:space="preserve"> </w:t>
      </w:r>
      <w:hyperlink r:id="rId14" w:history="1">
        <w:r w:rsidR="00D723E6" w:rsidRPr="00060223">
          <w:rPr>
            <w:rFonts w:ascii="Times New Roman" w:eastAsia="Times New Roman" w:hAnsi="Times New Roman"/>
            <w:sz w:val="24"/>
            <w:szCs w:val="24"/>
            <w:lang w:val="en-US"/>
          </w:rPr>
          <w:t>http://tecnologia.elpais.com/tecnologia/2014/04/22/actualidad/1398191305_540693.html</w:t>
        </w:r>
      </w:hyperlink>
      <w:r w:rsidR="00D723E6" w:rsidRPr="00060223">
        <w:rPr>
          <w:rFonts w:ascii="Times New Roman" w:eastAsia="Times New Roman" w:hAnsi="Times New Roman"/>
          <w:sz w:val="24"/>
          <w:szCs w:val="24"/>
          <w:lang w:val="en-US"/>
        </w:rPr>
        <w:t>.</w:t>
      </w:r>
      <w:ins w:id="7" w:author="Author">
        <w:r w:rsidR="00DE2528" w:rsidRPr="00060223" w:rsidDel="00DE2528">
          <w:rPr>
            <w:rFonts w:ascii="Times New Roman" w:eastAsia="Times New Roman" w:hAnsi="Times New Roman"/>
            <w:sz w:val="24"/>
            <w:szCs w:val="24"/>
            <w:lang w:val="en-US"/>
          </w:rPr>
          <w:t xml:space="preserve"> </w:t>
        </w:r>
      </w:ins>
    </w:p>
    <w:p w14:paraId="22ADD8F7" w14:textId="77777777" w:rsidR="00F86ED4" w:rsidRPr="00060223" w:rsidRDefault="00810BD5" w:rsidP="008371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72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Ellison, N., Vitak, J., Gray, R., and Lampe, C. (2014). Cultivating Social Resources on Social Network Sites: Facebook Relationship Maintenance Behaviors and Their Role in Social Capital Processes. </w:t>
      </w:r>
      <w:r w:rsidRPr="00060223">
        <w:rPr>
          <w:rFonts w:ascii="Times New Roman" w:eastAsia="Times New Roman" w:hAnsi="Times New Roman"/>
          <w:i/>
          <w:sz w:val="24"/>
          <w:szCs w:val="24"/>
          <w:lang w:val="en-US"/>
        </w:rPr>
        <w:t>Journal of Computer-Mediated Communication</w:t>
      </w:r>
      <w:r w:rsidRPr="00060223">
        <w:rPr>
          <w:rFonts w:ascii="Times New Roman" w:eastAsia="Times New Roman" w:hAnsi="Times New Roman"/>
          <w:sz w:val="24"/>
          <w:szCs w:val="24"/>
          <w:lang w:val="en-US"/>
        </w:rPr>
        <w:t xml:space="preserve"> 19(4), 855-870</w:t>
      </w:r>
      <w:r w:rsidR="00D8046D" w:rsidRPr="00060223">
        <w:rPr>
          <w:rFonts w:ascii="Times New Roman" w:eastAsia="Times New Roman" w:hAnsi="Times New Roman"/>
          <w:sz w:val="24"/>
          <w:szCs w:val="24"/>
          <w:lang w:val="en-US"/>
        </w:rPr>
        <w:t>.</w:t>
      </w:r>
    </w:p>
    <w:p w14:paraId="34E8679A" w14:textId="0FDC12B0" w:rsidR="008371F4" w:rsidRPr="00060223" w:rsidRDefault="008371F4" w:rsidP="008371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72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Eurostat (2015). Being young in Europe today - digital world. </w:t>
      </w:r>
      <w:r w:rsidR="00F86ED4" w:rsidRPr="00060223">
        <w:rPr>
          <w:rFonts w:ascii="Times New Roman" w:eastAsia="Times New Roman" w:hAnsi="Times New Roman"/>
          <w:sz w:val="24"/>
          <w:szCs w:val="24"/>
          <w:lang w:val="en-US"/>
        </w:rPr>
        <w:t xml:space="preserve">Retrieved from </w:t>
      </w:r>
      <w:r w:rsidRPr="00060223">
        <w:rPr>
          <w:rFonts w:ascii="Times New Roman" w:eastAsia="Times New Roman" w:hAnsi="Times New Roman"/>
          <w:sz w:val="24"/>
          <w:szCs w:val="24"/>
          <w:lang w:val="en-US"/>
        </w:rPr>
        <w:t xml:space="preserve"> http://ec.europa.eu/eurostat/statistics-explained/index.php/Being_young_in_Europe_today_-_digital_world</w:t>
      </w:r>
    </w:p>
    <w:p w14:paraId="2FB2C70F" w14:textId="1C7FCB1B" w:rsidR="00810BD5" w:rsidRPr="00060223" w:rsidRDefault="00810BD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Fundación Telefónica (2015). </w:t>
      </w:r>
      <w:r w:rsidRPr="00060223">
        <w:rPr>
          <w:rFonts w:ascii="Times New Roman" w:eastAsia="Times New Roman" w:hAnsi="Times New Roman"/>
          <w:i/>
          <w:sz w:val="24"/>
          <w:szCs w:val="24"/>
          <w:lang w:val="en-US"/>
        </w:rPr>
        <w:t>La Sociedad de la Información en España 2014</w:t>
      </w:r>
      <w:r w:rsidRPr="00060223">
        <w:rPr>
          <w:rFonts w:ascii="Times New Roman" w:eastAsia="Times New Roman" w:hAnsi="Times New Roman"/>
          <w:sz w:val="24"/>
          <w:szCs w:val="24"/>
          <w:lang w:val="en-US"/>
        </w:rPr>
        <w:t>. Barcelona</w:t>
      </w:r>
      <w:r w:rsidR="00D8046D" w:rsidRPr="00060223">
        <w:rPr>
          <w:rFonts w:ascii="Times New Roman" w:eastAsia="Times New Roman" w:hAnsi="Times New Roman"/>
          <w:sz w:val="24"/>
          <w:szCs w:val="24"/>
          <w:lang w:val="en-US"/>
        </w:rPr>
        <w:t>: Ariel.</w:t>
      </w:r>
      <w:r w:rsidRPr="00060223">
        <w:rPr>
          <w:rFonts w:ascii="Times New Roman" w:eastAsia="Times New Roman" w:hAnsi="Times New Roman"/>
          <w:sz w:val="24"/>
          <w:szCs w:val="24"/>
          <w:lang w:val="en-US"/>
        </w:rPr>
        <w:t xml:space="preserve"> </w:t>
      </w:r>
    </w:p>
    <w:p w14:paraId="788B523A" w14:textId="7A8A0E0E" w:rsidR="00810BD5" w:rsidRPr="00060223" w:rsidRDefault="00810BD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Galindo, J., Llaneras, K., Medina, O., San Miguel, J</w:t>
      </w:r>
      <w:r w:rsid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Simón, P., and Senserrich, R. (2014) </w:t>
      </w:r>
      <w:r w:rsidRPr="00060223">
        <w:rPr>
          <w:rFonts w:ascii="Times New Roman" w:eastAsia="Times New Roman" w:hAnsi="Times New Roman"/>
          <w:i/>
          <w:sz w:val="24"/>
          <w:szCs w:val="24"/>
          <w:lang w:val="en-US"/>
        </w:rPr>
        <w:t>La urna rota. La crisis política e institucional del empleo español</w:t>
      </w:r>
      <w:r w:rsidRPr="00060223">
        <w:rPr>
          <w:rFonts w:ascii="Times New Roman" w:eastAsia="Times New Roman" w:hAnsi="Times New Roman"/>
          <w:sz w:val="24"/>
          <w:szCs w:val="24"/>
          <w:lang w:val="en-US"/>
        </w:rPr>
        <w:t>. Madrid</w:t>
      </w:r>
      <w:r w:rsidR="00D8046D"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Editorial Debate</w:t>
      </w:r>
      <w:r w:rsidR="00D8046D"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w:t>
      </w:r>
    </w:p>
    <w:p w14:paraId="13DE7BBA" w14:textId="0561D017" w:rsidR="00810BD5" w:rsidRPr="00060223" w:rsidRDefault="00810BD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García, F.</w:t>
      </w:r>
      <w:r w:rsidR="00D8046D"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and Gértrudix, M</w:t>
      </w:r>
      <w:r w:rsidR="00D8046D"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(2009). El Mare Nostrum Digital: Mito, ideología y realidad de un imaginario sociotécnico. </w:t>
      </w:r>
      <w:r w:rsidRPr="00060223">
        <w:rPr>
          <w:rFonts w:ascii="Times New Roman" w:eastAsia="Times New Roman" w:hAnsi="Times New Roman"/>
          <w:i/>
          <w:sz w:val="24"/>
          <w:szCs w:val="24"/>
          <w:lang w:val="en-US"/>
        </w:rPr>
        <w:t>Icono14</w:t>
      </w:r>
      <w:r w:rsidR="00D8046D"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7</w:t>
      </w:r>
      <w:r w:rsidR="00D8046D"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1</w:t>
      </w:r>
      <w:r w:rsidR="00D8046D" w:rsidRPr="00060223">
        <w:rPr>
          <w:rFonts w:ascii="Times New Roman" w:eastAsia="Times New Roman" w:hAnsi="Times New Roman"/>
          <w:sz w:val="24"/>
          <w:szCs w:val="24"/>
          <w:lang w:val="en-US"/>
        </w:rPr>
        <w:t>).</w:t>
      </w:r>
    </w:p>
    <w:p w14:paraId="593D3D66" w14:textId="15B77E93" w:rsidR="00810BD5" w:rsidRPr="00060223" w:rsidRDefault="00810BD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García, M.C.</w:t>
      </w:r>
      <w:r w:rsidR="00D8046D"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and </w:t>
      </w:r>
      <w:r w:rsidR="007B4D1B">
        <w:rPr>
          <w:rFonts w:ascii="Times New Roman" w:eastAsia="Times New Roman" w:hAnsi="Times New Roman"/>
          <w:sz w:val="24"/>
          <w:szCs w:val="24"/>
          <w:lang w:val="en-US"/>
        </w:rPr>
        <w:t>d</w:t>
      </w:r>
      <w:r w:rsidRPr="00060223">
        <w:rPr>
          <w:rFonts w:ascii="Times New Roman" w:eastAsia="Times New Roman" w:hAnsi="Times New Roman"/>
          <w:sz w:val="24"/>
          <w:szCs w:val="24"/>
          <w:lang w:val="en-US"/>
        </w:rPr>
        <w:t xml:space="preserve">el Hoyo, M. (2013) Redes sociales, un medio para la movilización juvenil. ZER magazine, 18 (34). ISSN: 1137-1102. 111-125 </w:t>
      </w:r>
    </w:p>
    <w:p w14:paraId="1D69600D" w14:textId="1BC3F513" w:rsidR="00810BD5" w:rsidRPr="00060223" w:rsidRDefault="00810BD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García, M.C., del Hoyo, M.</w:t>
      </w:r>
      <w:r w:rsidR="00D8046D"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and Fernández, C. (2014). Jóvenes comprometidos en la Red: </w:t>
      </w:r>
      <w:r w:rsidR="00D8046D" w:rsidRPr="00060223">
        <w:rPr>
          <w:rFonts w:ascii="Times New Roman" w:eastAsia="Times New Roman" w:hAnsi="Times New Roman"/>
          <w:sz w:val="24"/>
          <w:szCs w:val="24"/>
          <w:lang w:val="en-US"/>
        </w:rPr>
        <w:t xml:space="preserve">El </w:t>
      </w:r>
      <w:r w:rsidRPr="00060223">
        <w:rPr>
          <w:rFonts w:ascii="Times New Roman" w:eastAsia="Times New Roman" w:hAnsi="Times New Roman"/>
          <w:sz w:val="24"/>
          <w:szCs w:val="24"/>
          <w:lang w:val="en-US"/>
        </w:rPr>
        <w:t xml:space="preserve">papel de las redes sociales en la participación social activa. </w:t>
      </w:r>
      <w:r w:rsidRPr="00060223">
        <w:rPr>
          <w:rFonts w:ascii="Times New Roman" w:eastAsia="Times New Roman" w:hAnsi="Times New Roman"/>
          <w:i/>
          <w:sz w:val="24"/>
          <w:szCs w:val="24"/>
          <w:lang w:val="en-US"/>
        </w:rPr>
        <w:t>Comunicar</w:t>
      </w:r>
      <w:r w:rsidRPr="00060223">
        <w:rPr>
          <w:rFonts w:ascii="Times New Roman" w:eastAsia="Times New Roman" w:hAnsi="Times New Roman"/>
          <w:sz w:val="24"/>
          <w:szCs w:val="24"/>
          <w:lang w:val="en-US"/>
        </w:rPr>
        <w:t xml:space="preserve">, </w:t>
      </w:r>
      <w:r w:rsidR="00D8046D" w:rsidRPr="00060223">
        <w:rPr>
          <w:rFonts w:ascii="Times New Roman" w:eastAsia="Times New Roman" w:hAnsi="Times New Roman"/>
          <w:sz w:val="24"/>
          <w:szCs w:val="24"/>
          <w:lang w:val="en-US"/>
        </w:rPr>
        <w:t>22</w:t>
      </w:r>
      <w:r w:rsidRPr="00060223">
        <w:rPr>
          <w:rFonts w:ascii="Times New Roman" w:eastAsia="Times New Roman" w:hAnsi="Times New Roman"/>
          <w:sz w:val="24"/>
          <w:szCs w:val="24"/>
          <w:lang w:val="en-US"/>
        </w:rPr>
        <w:t xml:space="preserve">(43). </w:t>
      </w:r>
    </w:p>
    <w:p w14:paraId="6E969F12" w14:textId="345E2BFD" w:rsidR="00810BD5" w:rsidRPr="00060223" w:rsidRDefault="00810BD5" w:rsidP="008E67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González-Anleo, J. (2005) Jóvenes y valores cívico-políticos. </w:t>
      </w:r>
      <w:r w:rsidRPr="00060223">
        <w:rPr>
          <w:rFonts w:ascii="Times New Roman" w:eastAsia="Times New Roman" w:hAnsi="Times New Roman"/>
          <w:i/>
          <w:sz w:val="24"/>
          <w:szCs w:val="24"/>
          <w:lang w:val="en-US"/>
        </w:rPr>
        <w:t>Revista Educación y Futuro</w:t>
      </w:r>
      <w:r w:rsidR="00D8046D"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 xml:space="preserve">13, 59-70.  </w:t>
      </w:r>
    </w:p>
    <w:p w14:paraId="23617944" w14:textId="6163F4DE" w:rsidR="00810BD5" w:rsidRPr="00060223" w:rsidRDefault="00810BD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lastRenderedPageBreak/>
        <w:t>Hernández, E., Robles, M.C.</w:t>
      </w:r>
      <w:r w:rsidR="00D8046D"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and Martínez, J. B. </w:t>
      </w:r>
      <w:r w:rsidR="00D8046D" w:rsidRPr="00060223">
        <w:rPr>
          <w:rFonts w:ascii="Times New Roman" w:eastAsia="Times New Roman" w:hAnsi="Times New Roman"/>
          <w:sz w:val="24"/>
          <w:szCs w:val="24"/>
          <w:lang w:val="en-US"/>
        </w:rPr>
        <w:t xml:space="preserve">(2013). </w:t>
      </w:r>
      <w:r w:rsidRPr="00060223">
        <w:rPr>
          <w:rFonts w:ascii="Times New Roman" w:eastAsia="Times New Roman" w:hAnsi="Times New Roman"/>
          <w:sz w:val="24"/>
          <w:szCs w:val="24"/>
          <w:lang w:val="en-US"/>
        </w:rPr>
        <w:t xml:space="preserve">Jóvenes interactivos y culturas cívicas: </w:t>
      </w:r>
      <w:r w:rsidR="00D8046D" w:rsidRPr="00060223">
        <w:rPr>
          <w:rFonts w:ascii="Times New Roman" w:eastAsia="Times New Roman" w:hAnsi="Times New Roman"/>
          <w:sz w:val="24"/>
          <w:szCs w:val="24"/>
          <w:lang w:val="en-US"/>
        </w:rPr>
        <w:t xml:space="preserve">Sentido </w:t>
      </w:r>
      <w:r w:rsidRPr="00060223">
        <w:rPr>
          <w:rFonts w:ascii="Times New Roman" w:eastAsia="Times New Roman" w:hAnsi="Times New Roman"/>
          <w:sz w:val="24"/>
          <w:szCs w:val="24"/>
          <w:lang w:val="en-US"/>
        </w:rPr>
        <w:t xml:space="preserve">educativo, mediático y político del 15M. </w:t>
      </w:r>
      <w:r w:rsidRPr="00060223">
        <w:rPr>
          <w:rFonts w:ascii="Times New Roman" w:eastAsia="Times New Roman" w:hAnsi="Times New Roman"/>
          <w:i/>
          <w:sz w:val="24"/>
          <w:szCs w:val="24"/>
          <w:lang w:val="en-US"/>
        </w:rPr>
        <w:t>Comunicar</w:t>
      </w:r>
      <w:r w:rsidRPr="00060223">
        <w:rPr>
          <w:rFonts w:ascii="Times New Roman" w:eastAsia="Times New Roman" w:hAnsi="Times New Roman"/>
          <w:sz w:val="24"/>
          <w:szCs w:val="24"/>
          <w:lang w:val="en-US"/>
        </w:rPr>
        <w:t xml:space="preserve">, </w:t>
      </w:r>
      <w:r w:rsidR="00D8046D" w:rsidRPr="00060223">
        <w:rPr>
          <w:rFonts w:ascii="Times New Roman" w:eastAsia="Times New Roman" w:hAnsi="Times New Roman"/>
          <w:sz w:val="24"/>
          <w:szCs w:val="24"/>
          <w:lang w:val="en-US"/>
        </w:rPr>
        <w:t>20</w:t>
      </w:r>
      <w:r w:rsidRPr="00060223">
        <w:rPr>
          <w:rFonts w:ascii="Times New Roman" w:eastAsia="Times New Roman" w:hAnsi="Times New Roman"/>
          <w:sz w:val="24"/>
          <w:szCs w:val="24"/>
          <w:lang w:val="en-US"/>
        </w:rPr>
        <w:t xml:space="preserve">(40),  59-67 </w:t>
      </w:r>
    </w:p>
    <w:p w14:paraId="6D75E5C4" w14:textId="27D76CB9" w:rsidR="00F160B0" w:rsidRPr="00060223" w:rsidRDefault="00F160B0"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hAnsi="Times New Roman"/>
          <w:b/>
          <w:bCs/>
          <w:sz w:val="24"/>
          <w:szCs w:val="24"/>
          <w:lang w:val="en-US"/>
        </w:rPr>
      </w:pPr>
      <w:r w:rsidRPr="00060223">
        <w:rPr>
          <w:rFonts w:ascii="Times New Roman" w:eastAsia="Times New Roman" w:hAnsi="Times New Roman"/>
          <w:sz w:val="24"/>
          <w:szCs w:val="24"/>
          <w:lang w:val="en-US"/>
        </w:rPr>
        <w:t xml:space="preserve">Hornsey, M.J., and Jetten, J. (2004). </w:t>
      </w:r>
      <w:r w:rsidRPr="00060223">
        <w:rPr>
          <w:rFonts w:ascii="Times New Roman" w:hAnsi="Times New Roman"/>
          <w:bCs/>
          <w:sz w:val="24"/>
          <w:szCs w:val="24"/>
          <w:lang w:val="en-US"/>
        </w:rPr>
        <w:t xml:space="preserve">The Individual Within the Group: Balancing the Need to Belong </w:t>
      </w:r>
      <w:r w:rsidR="00060223" w:rsidRPr="00060223">
        <w:rPr>
          <w:rFonts w:ascii="Times New Roman" w:hAnsi="Times New Roman"/>
          <w:bCs/>
          <w:sz w:val="24"/>
          <w:szCs w:val="24"/>
          <w:lang w:val="en-US"/>
        </w:rPr>
        <w:t>with</w:t>
      </w:r>
      <w:r w:rsidRPr="00060223">
        <w:rPr>
          <w:rFonts w:ascii="Times New Roman" w:hAnsi="Times New Roman"/>
          <w:bCs/>
          <w:sz w:val="24"/>
          <w:szCs w:val="24"/>
          <w:lang w:val="en-US"/>
        </w:rPr>
        <w:t xml:space="preserve"> the Need to Be Different. Personality and Social </w:t>
      </w:r>
      <w:r w:rsidR="00060223" w:rsidRPr="00060223">
        <w:rPr>
          <w:rFonts w:ascii="Times New Roman" w:hAnsi="Times New Roman"/>
          <w:bCs/>
          <w:sz w:val="24"/>
          <w:szCs w:val="24"/>
          <w:lang w:val="en-US"/>
        </w:rPr>
        <w:t>Psychology</w:t>
      </w:r>
      <w:r w:rsidR="00060223">
        <w:rPr>
          <w:rFonts w:ascii="Times New Roman" w:hAnsi="Times New Roman"/>
          <w:bCs/>
          <w:sz w:val="24"/>
          <w:szCs w:val="24"/>
          <w:lang w:val="en-US"/>
        </w:rPr>
        <w:t xml:space="preserve"> Review,</w:t>
      </w:r>
      <w:r w:rsidRPr="00060223">
        <w:rPr>
          <w:rFonts w:ascii="Times New Roman" w:hAnsi="Times New Roman"/>
          <w:bCs/>
          <w:sz w:val="24"/>
          <w:szCs w:val="24"/>
          <w:lang w:val="en-US"/>
        </w:rPr>
        <w:t xml:space="preserve"> 8</w:t>
      </w:r>
      <w:r w:rsidR="00060223">
        <w:rPr>
          <w:rFonts w:ascii="Times New Roman" w:hAnsi="Times New Roman"/>
          <w:bCs/>
          <w:sz w:val="24"/>
          <w:szCs w:val="24"/>
          <w:lang w:val="en-US"/>
        </w:rPr>
        <w:t>(</w:t>
      </w:r>
      <w:r w:rsidRPr="00060223">
        <w:rPr>
          <w:rFonts w:ascii="Times New Roman" w:hAnsi="Times New Roman"/>
          <w:bCs/>
          <w:sz w:val="24"/>
          <w:szCs w:val="24"/>
          <w:lang w:val="en-US"/>
        </w:rPr>
        <w:t>3</w:t>
      </w:r>
      <w:r w:rsidR="00060223">
        <w:rPr>
          <w:rFonts w:ascii="Times New Roman" w:hAnsi="Times New Roman"/>
          <w:bCs/>
          <w:sz w:val="24"/>
          <w:szCs w:val="24"/>
          <w:lang w:val="en-US"/>
        </w:rPr>
        <w:t>)</w:t>
      </w:r>
      <w:r w:rsidRPr="00060223">
        <w:rPr>
          <w:rFonts w:ascii="Times New Roman" w:hAnsi="Times New Roman"/>
          <w:bCs/>
          <w:sz w:val="24"/>
          <w:szCs w:val="24"/>
          <w:lang w:val="en-US"/>
        </w:rPr>
        <w:t>, 248-264</w:t>
      </w:r>
    </w:p>
    <w:p w14:paraId="20B37C66" w14:textId="77777777" w:rsidR="00037423" w:rsidRPr="00060223" w:rsidRDefault="00D8046D"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IAB (2014). </w:t>
      </w:r>
      <w:r w:rsidR="00810BD5" w:rsidRPr="00060223">
        <w:rPr>
          <w:rFonts w:ascii="Times New Roman" w:eastAsia="Times New Roman" w:hAnsi="Times New Roman"/>
          <w:i/>
          <w:sz w:val="24"/>
          <w:szCs w:val="24"/>
          <w:lang w:val="en-US"/>
        </w:rPr>
        <w:t>Spain, V Estudio Anual de Redes Sociales</w:t>
      </w:r>
      <w:r w:rsidRPr="00060223">
        <w:rPr>
          <w:rFonts w:ascii="Times New Roman" w:eastAsia="Times New Roman" w:hAnsi="Times New Roman"/>
          <w:sz w:val="24"/>
          <w:szCs w:val="24"/>
          <w:lang w:val="en-US"/>
        </w:rPr>
        <w:t xml:space="preserve">. Retrieved from </w:t>
      </w:r>
      <w:hyperlink r:id="rId15" w:history="1">
        <w:r w:rsidR="002C568C" w:rsidRPr="00060223">
          <w:rPr>
            <w:rStyle w:val="Hyperlink"/>
            <w:rFonts w:ascii="Times New Roman" w:eastAsia="Times New Roman" w:hAnsi="Times New Roman"/>
            <w:sz w:val="24"/>
            <w:szCs w:val="24"/>
            <w:lang w:val="en-US"/>
          </w:rPr>
          <w:t>http://www.iabspain.net/wp-content/uploads/downloads/2014/04/V-Estudio-Anual-de-Redes-Sociales-versi%C3%B3n-reducida.pdf</w:t>
        </w:r>
      </w:hyperlink>
    </w:p>
    <w:p w14:paraId="163A85C6" w14:textId="1730942B" w:rsidR="00810BD5" w:rsidRPr="00060223" w:rsidRDefault="00037423" w:rsidP="000374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sz w:val="24"/>
          <w:szCs w:val="24"/>
          <w:lang w:val="en-US"/>
        </w:rPr>
        <w:t xml:space="preserve"> </w:t>
      </w:r>
      <w:r w:rsidRPr="00060223">
        <w:rPr>
          <w:rFonts w:ascii="Times New Roman" w:eastAsia="Times New Roman" w:hAnsi="Times New Roman"/>
          <w:sz w:val="24"/>
          <w:szCs w:val="24"/>
          <w:lang w:val="en-US"/>
        </w:rPr>
        <w:t xml:space="preserve">Ito, M., Horst, H. A., Bittanti, M., </w:t>
      </w:r>
      <w:r w:rsidR="00DE2528" w:rsidRPr="00060223">
        <w:rPr>
          <w:rFonts w:ascii="Times New Roman" w:eastAsia="Times New Roman" w:hAnsi="Times New Roman"/>
          <w:sz w:val="24"/>
          <w:szCs w:val="24"/>
          <w:lang w:val="en-US"/>
        </w:rPr>
        <w:t>Boyd</w:t>
      </w:r>
      <w:r w:rsidRPr="00060223">
        <w:rPr>
          <w:rFonts w:ascii="Times New Roman" w:eastAsia="Times New Roman" w:hAnsi="Times New Roman"/>
          <w:sz w:val="24"/>
          <w:szCs w:val="24"/>
          <w:lang w:val="en-US"/>
        </w:rPr>
        <w:t xml:space="preserve">, </w:t>
      </w:r>
      <w:r w:rsidR="00DE2528" w:rsidRPr="00060223">
        <w:rPr>
          <w:rFonts w:ascii="Times New Roman" w:eastAsia="Times New Roman" w:hAnsi="Times New Roman"/>
          <w:sz w:val="24"/>
          <w:szCs w:val="24"/>
          <w:lang w:val="en-US"/>
        </w:rPr>
        <w:t>D</w:t>
      </w:r>
      <w:r w:rsidR="004B21A9" w:rsidRPr="00060223">
        <w:rPr>
          <w:rFonts w:ascii="Times New Roman" w:eastAsia="Times New Roman" w:hAnsi="Times New Roman"/>
          <w:sz w:val="24"/>
          <w:szCs w:val="24"/>
          <w:lang w:val="en-US"/>
        </w:rPr>
        <w:t>., Herr-Stephenson, B., Lange, P.G., Mahendran, D., Martínez, K., Pascoe, C., Perkel, D., Robinson, L., Sims, C., &amp; Tripp, L.</w:t>
      </w:r>
      <w:r w:rsidRPr="00060223">
        <w:rPr>
          <w:rFonts w:ascii="Times New Roman" w:eastAsia="Times New Roman" w:hAnsi="Times New Roman"/>
          <w:sz w:val="24"/>
          <w:szCs w:val="24"/>
          <w:lang w:val="en-US"/>
        </w:rPr>
        <w:t xml:space="preserve"> (2009). </w:t>
      </w:r>
      <w:r w:rsidRPr="00060223">
        <w:rPr>
          <w:rFonts w:ascii="Times New Roman" w:eastAsia="Times New Roman" w:hAnsi="Times New Roman"/>
          <w:i/>
          <w:sz w:val="24"/>
          <w:szCs w:val="24"/>
          <w:lang w:val="en-US"/>
        </w:rPr>
        <w:t>Living and learning, with new media: Summary of findings from the Digital Youth Project</w:t>
      </w:r>
      <w:r w:rsidRPr="00060223">
        <w:rPr>
          <w:rFonts w:ascii="Times New Roman" w:eastAsia="Times New Roman" w:hAnsi="Times New Roman"/>
          <w:sz w:val="24"/>
          <w:szCs w:val="24"/>
          <w:lang w:val="en-US"/>
        </w:rPr>
        <w:t>. Cambridge, MA: MIT Press</w:t>
      </w:r>
      <w:r w:rsidR="00DE2528" w:rsidRPr="00060223">
        <w:rPr>
          <w:rFonts w:ascii="Times New Roman" w:eastAsia="Times New Roman" w:hAnsi="Times New Roman"/>
          <w:sz w:val="24"/>
          <w:szCs w:val="24"/>
          <w:lang w:val="en-US"/>
        </w:rPr>
        <w:t>.</w:t>
      </w:r>
    </w:p>
    <w:p w14:paraId="3C06BD11" w14:textId="6B992C67" w:rsidR="00590E74" w:rsidRPr="00060223" w:rsidRDefault="00590E74" w:rsidP="0003742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Jenkins, H. (2016). Youth voice, media and political engagement. In  H. Jenkins, S. Shresthova, L. Gamber-Thompson, N.</w:t>
      </w:r>
      <w:r w:rsid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Kligler-Vilenchik</w:t>
      </w:r>
      <w:r w:rsidR="00060223"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&amp; A. Zimmerman, </w:t>
      </w:r>
      <w:r w:rsidRPr="00060223">
        <w:rPr>
          <w:rFonts w:ascii="Times New Roman" w:eastAsia="Times New Roman" w:hAnsi="Times New Roman"/>
          <w:i/>
          <w:sz w:val="24"/>
          <w:szCs w:val="24"/>
          <w:lang w:val="en-US"/>
        </w:rPr>
        <w:t>By Any Media Necessary: The New Youth Activism</w:t>
      </w:r>
      <w:r w:rsidR="00D348B1" w:rsidRPr="00060223">
        <w:rPr>
          <w:rFonts w:ascii="Times New Roman" w:eastAsia="Times New Roman" w:hAnsi="Times New Roman"/>
          <w:i/>
          <w:sz w:val="24"/>
          <w:szCs w:val="24"/>
          <w:lang w:val="en-US"/>
        </w:rPr>
        <w:t>,</w:t>
      </w:r>
      <w:r w:rsidR="00060223">
        <w:rPr>
          <w:rFonts w:ascii="Times New Roman" w:eastAsia="Times New Roman" w:hAnsi="Times New Roman"/>
          <w:i/>
          <w:sz w:val="24"/>
          <w:szCs w:val="24"/>
          <w:lang w:val="en-US"/>
        </w:rPr>
        <w:t xml:space="preserve"> </w:t>
      </w:r>
      <w:r w:rsidR="00060223" w:rsidRPr="00060223">
        <w:rPr>
          <w:rFonts w:ascii="Times New Roman" w:eastAsia="Times New Roman" w:hAnsi="Times New Roman"/>
          <w:sz w:val="24"/>
          <w:szCs w:val="24"/>
          <w:lang w:val="en-US"/>
        </w:rPr>
        <w:t>pp.</w:t>
      </w:r>
      <w:r w:rsidR="00060223">
        <w:rPr>
          <w:rFonts w:ascii="Times New Roman" w:eastAsia="Times New Roman" w:hAnsi="Times New Roman"/>
          <w:i/>
          <w:sz w:val="24"/>
          <w:szCs w:val="24"/>
          <w:lang w:val="en-US"/>
        </w:rPr>
        <w:t xml:space="preserve"> </w:t>
      </w:r>
      <w:r w:rsidR="00D348B1" w:rsidRPr="00060223">
        <w:rPr>
          <w:rFonts w:ascii="Times New Roman" w:eastAsia="Times New Roman" w:hAnsi="Times New Roman"/>
          <w:sz w:val="24"/>
          <w:szCs w:val="24"/>
          <w:lang w:val="en-US"/>
        </w:rPr>
        <w:t>1-60. New York, NY: New York University Press</w:t>
      </w:r>
    </w:p>
    <w:p w14:paraId="3F2E3046" w14:textId="4BECC906" w:rsidR="00002043" w:rsidRPr="00060223" w:rsidRDefault="00002043"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Joinson, A. N. (2008). 'Looking at', 'looking up' or 'keeping up with' people? Motives and uses of Facebook. Paper presented at the CHI 2008 - Online Social Networks, Florence, Italy</w:t>
      </w:r>
      <w:r w:rsidR="00DE2528" w:rsidRPr="00060223">
        <w:rPr>
          <w:rFonts w:ascii="Times New Roman" w:eastAsia="Times New Roman" w:hAnsi="Times New Roman"/>
          <w:sz w:val="24"/>
          <w:szCs w:val="24"/>
          <w:lang w:val="en-US"/>
        </w:rPr>
        <w:t>.</w:t>
      </w:r>
    </w:p>
    <w:p w14:paraId="5E2ACB4E" w14:textId="23588D47" w:rsidR="00810BD5" w:rsidRPr="00060223" w:rsidRDefault="00810BD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Kahne, J., Lee, N.</w:t>
      </w:r>
      <w:r w:rsidR="002C568C"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w:t>
      </w:r>
      <w:r w:rsidR="00DE2528" w:rsidRPr="00060223">
        <w:rPr>
          <w:rFonts w:ascii="Times New Roman" w:eastAsia="Times New Roman" w:hAnsi="Times New Roman"/>
          <w:sz w:val="24"/>
          <w:szCs w:val="24"/>
          <w:lang w:val="en-US"/>
        </w:rPr>
        <w:t xml:space="preserve">&amp; </w:t>
      </w:r>
      <w:r w:rsidRPr="00060223">
        <w:rPr>
          <w:rFonts w:ascii="Times New Roman" w:eastAsia="Times New Roman" w:hAnsi="Times New Roman"/>
          <w:sz w:val="24"/>
          <w:szCs w:val="24"/>
          <w:lang w:val="en-US"/>
        </w:rPr>
        <w:t xml:space="preserve">Timpany, J. (2011). </w:t>
      </w:r>
      <w:r w:rsidRPr="00060223">
        <w:rPr>
          <w:rFonts w:ascii="Times New Roman" w:eastAsia="Times New Roman" w:hAnsi="Times New Roman"/>
          <w:i/>
          <w:sz w:val="24"/>
          <w:szCs w:val="24"/>
          <w:lang w:val="en-US"/>
        </w:rPr>
        <w:t>The Civic and Political Significance of Online Parti</w:t>
      </w:r>
      <w:r w:rsidR="00DE2528" w:rsidRPr="00060223">
        <w:rPr>
          <w:rFonts w:ascii="Times New Roman" w:eastAsia="Times New Roman" w:hAnsi="Times New Roman"/>
          <w:i/>
          <w:sz w:val="24"/>
          <w:szCs w:val="24"/>
          <w:lang w:val="en-US"/>
        </w:rPr>
        <w:t>ci</w:t>
      </w:r>
      <w:r w:rsidRPr="00060223">
        <w:rPr>
          <w:rFonts w:ascii="Times New Roman" w:eastAsia="Times New Roman" w:hAnsi="Times New Roman"/>
          <w:i/>
          <w:sz w:val="24"/>
          <w:szCs w:val="24"/>
          <w:lang w:val="en-US"/>
        </w:rPr>
        <w:t>patory Cultures and Youth Transitioning to Adulthood</w:t>
      </w:r>
      <w:r w:rsidRPr="00060223">
        <w:rPr>
          <w:rFonts w:ascii="Times New Roman" w:eastAsia="Times New Roman" w:hAnsi="Times New Roman"/>
          <w:sz w:val="24"/>
          <w:szCs w:val="24"/>
          <w:lang w:val="en-US"/>
        </w:rPr>
        <w:t xml:space="preserve">. San Francisco: DML Central Working Papers </w:t>
      </w:r>
    </w:p>
    <w:p w14:paraId="2AC64907" w14:textId="0B353F7F" w:rsidR="00810BD5" w:rsidRPr="00060223" w:rsidRDefault="00810BD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Katz, E., Blumler, J. G., </w:t>
      </w:r>
      <w:r w:rsidR="00DE2528" w:rsidRPr="00060223">
        <w:rPr>
          <w:rFonts w:ascii="Times New Roman" w:eastAsia="Times New Roman" w:hAnsi="Times New Roman"/>
          <w:sz w:val="24"/>
          <w:szCs w:val="24"/>
          <w:lang w:val="en-US"/>
        </w:rPr>
        <w:t xml:space="preserve">&amp; </w:t>
      </w:r>
      <w:r w:rsidRPr="00060223">
        <w:rPr>
          <w:rFonts w:ascii="Times New Roman" w:eastAsia="Times New Roman" w:hAnsi="Times New Roman"/>
          <w:sz w:val="24"/>
          <w:szCs w:val="24"/>
          <w:lang w:val="en-US"/>
        </w:rPr>
        <w:t xml:space="preserve">Gurevitch, M. (1974). Utilization of mass communication by the individual. In J. G. Blumler &amp; E. Katz (Eds.), </w:t>
      </w:r>
      <w:r w:rsidRPr="00060223">
        <w:rPr>
          <w:rFonts w:ascii="Times New Roman" w:eastAsia="Times New Roman" w:hAnsi="Times New Roman"/>
          <w:i/>
          <w:sz w:val="24"/>
          <w:szCs w:val="24"/>
          <w:lang w:val="en-US"/>
        </w:rPr>
        <w:t>The uses of mass communications: Current perspectives on gratifications research</w:t>
      </w:r>
      <w:r w:rsidR="002C568C"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 xml:space="preserve">19-32. Beverly Hills, </w:t>
      </w:r>
      <w:r w:rsidR="00DE2528" w:rsidRPr="00060223">
        <w:rPr>
          <w:rFonts w:ascii="Times New Roman" w:eastAsia="Times New Roman" w:hAnsi="Times New Roman"/>
          <w:sz w:val="24"/>
          <w:szCs w:val="24"/>
          <w:lang w:val="en-US"/>
        </w:rPr>
        <w:t>Calif.</w:t>
      </w:r>
      <w:r w:rsidRPr="00060223">
        <w:rPr>
          <w:rFonts w:ascii="Times New Roman" w:eastAsia="Times New Roman" w:hAnsi="Times New Roman"/>
          <w:sz w:val="24"/>
          <w:szCs w:val="24"/>
          <w:lang w:val="en-US"/>
        </w:rPr>
        <w:t xml:space="preserve">: Sage.  </w:t>
      </w:r>
    </w:p>
    <w:p w14:paraId="13EC5548" w14:textId="14D19938" w:rsidR="00810BD5" w:rsidRPr="00060223" w:rsidRDefault="00810BD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LaRose, R., </w:t>
      </w:r>
      <w:r w:rsidR="00DE2528" w:rsidRPr="00060223">
        <w:rPr>
          <w:rFonts w:ascii="Times New Roman" w:eastAsia="Times New Roman" w:hAnsi="Times New Roman"/>
          <w:sz w:val="24"/>
          <w:szCs w:val="24"/>
          <w:lang w:val="en-US"/>
        </w:rPr>
        <w:t xml:space="preserve">&amp; </w:t>
      </w:r>
      <w:r w:rsidRPr="00060223">
        <w:rPr>
          <w:rFonts w:ascii="Times New Roman" w:eastAsia="Times New Roman" w:hAnsi="Times New Roman"/>
          <w:sz w:val="24"/>
          <w:szCs w:val="24"/>
          <w:lang w:val="en-US"/>
        </w:rPr>
        <w:t xml:space="preserve">Eastin, M. (2004). A social cognitive explanation of Internet uses and gratifications: Toward a new theory of media attendance. </w:t>
      </w:r>
      <w:r w:rsidRPr="00060223">
        <w:rPr>
          <w:rFonts w:ascii="Times New Roman" w:eastAsia="Times New Roman" w:hAnsi="Times New Roman"/>
          <w:i/>
          <w:sz w:val="24"/>
          <w:szCs w:val="24"/>
          <w:lang w:val="en-US"/>
        </w:rPr>
        <w:t>Journal of Broadcasting and Electronic Media</w:t>
      </w:r>
      <w:r w:rsidRPr="00060223">
        <w:rPr>
          <w:rFonts w:ascii="Times New Roman" w:eastAsia="Times New Roman" w:hAnsi="Times New Roman"/>
          <w:sz w:val="24"/>
          <w:szCs w:val="24"/>
          <w:lang w:val="en-US"/>
        </w:rPr>
        <w:t xml:space="preserve">, 48(3), 358–378 </w:t>
      </w:r>
    </w:p>
    <w:p w14:paraId="6C90666C" w14:textId="47EFC805" w:rsidR="00810BD5" w:rsidRPr="00060223" w:rsidRDefault="00810BD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López, S. </w:t>
      </w:r>
      <w:r w:rsidR="00DE2528" w:rsidRPr="00060223">
        <w:rPr>
          <w:rFonts w:ascii="Times New Roman" w:eastAsia="Times New Roman" w:hAnsi="Times New Roman"/>
          <w:sz w:val="24"/>
          <w:szCs w:val="24"/>
          <w:lang w:val="en-US"/>
        </w:rPr>
        <w:t xml:space="preserve">&amp; </w:t>
      </w:r>
      <w:r w:rsidRPr="00060223">
        <w:rPr>
          <w:rFonts w:ascii="Times New Roman" w:eastAsia="Times New Roman" w:hAnsi="Times New Roman"/>
          <w:sz w:val="24"/>
          <w:szCs w:val="24"/>
          <w:lang w:val="en-US"/>
        </w:rPr>
        <w:t xml:space="preserve">Roig, G. (2006). La globalización de los movimientos sociales: los medios alternativos telemáticos. Documentación Social: </w:t>
      </w:r>
      <w:r w:rsidRPr="00060223">
        <w:rPr>
          <w:rFonts w:ascii="Times New Roman" w:eastAsia="Times New Roman" w:hAnsi="Times New Roman"/>
          <w:i/>
          <w:sz w:val="24"/>
          <w:szCs w:val="24"/>
          <w:lang w:val="en-US"/>
        </w:rPr>
        <w:t xml:space="preserve">Revista de Estudios Sociales y Sociología Aplicada. </w:t>
      </w:r>
      <w:r w:rsidRPr="00060223">
        <w:rPr>
          <w:rFonts w:ascii="Times New Roman" w:eastAsia="Times New Roman" w:hAnsi="Times New Roman"/>
          <w:sz w:val="24"/>
          <w:szCs w:val="24"/>
          <w:lang w:val="en-US"/>
        </w:rPr>
        <w:t>140, 129-150</w:t>
      </w:r>
      <w:r w:rsidR="00DE2528"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w:t>
      </w:r>
    </w:p>
    <w:p w14:paraId="1BCA64C6" w14:textId="7A4A8CB9" w:rsidR="008E6741" w:rsidRPr="00060223" w:rsidRDefault="008E6741"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lastRenderedPageBreak/>
        <w:t xml:space="preserve">Manzoor, A. (2016). Social Media for Promoting Grassroots Political Movements and Social Change. In B. Guzzetti &amp; M. Lesley (Eds.), </w:t>
      </w:r>
      <w:r w:rsidRPr="00060223">
        <w:rPr>
          <w:rFonts w:ascii="Times New Roman" w:eastAsia="Times New Roman" w:hAnsi="Times New Roman"/>
          <w:i/>
          <w:sz w:val="24"/>
          <w:szCs w:val="24"/>
          <w:lang w:val="en-US"/>
        </w:rPr>
        <w:t>Handbook of Research on the Societal Impact of Digital Media,</w:t>
      </w:r>
      <w:r w:rsidRPr="00060223">
        <w:rPr>
          <w:rFonts w:ascii="Times New Roman" w:eastAsia="Times New Roman" w:hAnsi="Times New Roman"/>
          <w:sz w:val="24"/>
          <w:szCs w:val="24"/>
          <w:lang w:val="en-US"/>
        </w:rPr>
        <w:t>609-637. Hershey, Pensilv: Igi Global Series</w:t>
      </w:r>
    </w:p>
    <w:p w14:paraId="7AB63112" w14:textId="30718219" w:rsidR="00810BD5" w:rsidRPr="00060223" w:rsidRDefault="00810BD5" w:rsidP="002C568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Martínez, C. </w:t>
      </w:r>
      <w:r w:rsidR="002C568C" w:rsidRPr="00060223">
        <w:rPr>
          <w:rFonts w:ascii="Times New Roman" w:eastAsia="Times New Roman" w:hAnsi="Times New Roman"/>
          <w:sz w:val="24"/>
          <w:szCs w:val="24"/>
          <w:lang w:val="en-US"/>
        </w:rPr>
        <w:t>(</w:t>
      </w:r>
      <w:r w:rsidR="004459BB" w:rsidRPr="00060223">
        <w:rPr>
          <w:rFonts w:ascii="Times New Roman" w:eastAsia="Times New Roman" w:hAnsi="Times New Roman"/>
          <w:sz w:val="24"/>
          <w:szCs w:val="24"/>
          <w:lang w:val="en-US"/>
        </w:rPr>
        <w:t>2013</w:t>
      </w:r>
      <w:r w:rsidR="002C568C"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#15M. Una protesta coordinada a través de Twitter. Online, Suite101. </w:t>
      </w:r>
      <w:r w:rsidR="002C568C" w:rsidRPr="00060223">
        <w:rPr>
          <w:rFonts w:ascii="Times New Roman" w:eastAsia="Times New Roman" w:hAnsi="Times New Roman"/>
          <w:sz w:val="24"/>
          <w:szCs w:val="24"/>
          <w:lang w:val="en-US"/>
        </w:rPr>
        <w:t>Retrieved from</w:t>
      </w:r>
      <w:r w:rsidRPr="00060223">
        <w:rPr>
          <w:rFonts w:ascii="Times New Roman" w:eastAsia="Times New Roman" w:hAnsi="Times New Roman"/>
          <w:sz w:val="24"/>
          <w:szCs w:val="24"/>
          <w:lang w:val="en-US"/>
        </w:rPr>
        <w:t xml:space="preserve"> </w:t>
      </w:r>
      <w:hyperlink r:id="rId16" w:anchor=".VMPnv2Y5BaQ" w:history="1">
        <w:r w:rsidR="002C568C" w:rsidRPr="00060223">
          <w:rPr>
            <w:rStyle w:val="Hyperlink"/>
            <w:rFonts w:ascii="Times New Roman" w:eastAsia="Times New Roman" w:hAnsi="Times New Roman"/>
            <w:sz w:val="24"/>
            <w:szCs w:val="24"/>
            <w:lang w:val="en-US"/>
          </w:rPr>
          <w:t>http://suite101.net/article/15m-una-protesta-coordinada-a-traves-de-twitter-a59920#.VMPnv2Y5BaQ</w:t>
        </w:r>
      </w:hyperlink>
    </w:p>
    <w:p w14:paraId="3A8578D9" w14:textId="18BEDF28" w:rsidR="00810BD5" w:rsidRPr="00060223" w:rsidRDefault="00810BD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Martínez, M. L., Silva, C. </w:t>
      </w:r>
      <w:r w:rsidR="004459BB" w:rsidRPr="00060223">
        <w:rPr>
          <w:rFonts w:ascii="Times New Roman" w:eastAsia="Times New Roman" w:hAnsi="Times New Roman"/>
          <w:sz w:val="24"/>
          <w:szCs w:val="24"/>
          <w:lang w:val="en-US"/>
        </w:rPr>
        <w:t>&amp;</w:t>
      </w:r>
      <w:r w:rsidR="00DE2528"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 xml:space="preserve">Hernández, A. </w:t>
      </w:r>
      <w:r w:rsidR="002C568C" w:rsidRPr="00060223">
        <w:rPr>
          <w:rFonts w:ascii="Times New Roman" w:eastAsia="Times New Roman" w:hAnsi="Times New Roman"/>
          <w:sz w:val="24"/>
          <w:szCs w:val="24"/>
          <w:lang w:val="en-US"/>
        </w:rPr>
        <w:t>(</w:t>
      </w:r>
      <w:r w:rsidR="004459BB" w:rsidRPr="00060223">
        <w:rPr>
          <w:rFonts w:ascii="Times New Roman" w:eastAsia="Times New Roman" w:hAnsi="Times New Roman"/>
          <w:sz w:val="24"/>
          <w:szCs w:val="24"/>
          <w:lang w:val="en-US"/>
        </w:rPr>
        <w:t>2010</w:t>
      </w:r>
      <w:r w:rsidR="002C568C"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 xml:space="preserve">¿En qué ciudadanía creen los jóvenes? Creencias, aspiraciones de ciudadanía y motivaciones para la participación sociopolítica. </w:t>
      </w:r>
      <w:r w:rsidRPr="00060223">
        <w:rPr>
          <w:rFonts w:ascii="Times New Roman" w:eastAsia="Times New Roman" w:hAnsi="Times New Roman"/>
          <w:i/>
          <w:sz w:val="24"/>
          <w:szCs w:val="24"/>
          <w:lang w:val="en-US"/>
        </w:rPr>
        <w:t>PSYKHE</w:t>
      </w:r>
      <w:r w:rsidRPr="00060223">
        <w:rPr>
          <w:rFonts w:ascii="Times New Roman" w:eastAsia="Times New Roman" w:hAnsi="Times New Roman"/>
          <w:sz w:val="24"/>
          <w:szCs w:val="24"/>
          <w:lang w:val="en-US"/>
        </w:rPr>
        <w:t>, 19(2), 25-37</w:t>
      </w:r>
      <w:r w:rsidR="002C568C"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w:t>
      </w:r>
    </w:p>
    <w:p w14:paraId="7978B1BF" w14:textId="54D93704" w:rsidR="00595618" w:rsidRPr="00060223" w:rsidRDefault="00595618"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Ministerio de Hacienda (2015). Cifuentes cumple tres años al frente de la Delegación del Gobierno con un descenso de la delincuencia del 4% en 2014. </w:t>
      </w:r>
      <w:r w:rsidR="00DE2528" w:rsidRPr="00060223">
        <w:rPr>
          <w:rFonts w:ascii="Times New Roman" w:eastAsia="Times New Roman" w:hAnsi="Times New Roman"/>
          <w:sz w:val="24"/>
          <w:szCs w:val="24"/>
          <w:lang w:val="en-US"/>
        </w:rPr>
        <w:t xml:space="preserve">Retrieved </w:t>
      </w:r>
      <w:r w:rsidRPr="00060223">
        <w:rPr>
          <w:rFonts w:ascii="Times New Roman" w:eastAsia="Times New Roman" w:hAnsi="Times New Roman"/>
          <w:sz w:val="24"/>
          <w:szCs w:val="24"/>
          <w:lang w:val="en-US"/>
        </w:rPr>
        <w:t xml:space="preserve">on October 2014, from </w:t>
      </w:r>
      <w:hyperlink r:id="rId17" w:history="1">
        <w:r w:rsidRPr="00060223">
          <w:rPr>
            <w:rStyle w:val="Hyperlink"/>
            <w:rFonts w:ascii="Times New Roman" w:eastAsia="Times New Roman" w:hAnsi="Times New Roman"/>
            <w:sz w:val="24"/>
            <w:szCs w:val="24"/>
            <w:lang w:val="en-US"/>
          </w:rPr>
          <w:t>http://www.seap.minhap.gob.es/en/ministerio/delegaciones_gobierno/delegaciones/madrid/actualidad/notas_de_prensa/notas/2015/01/2015_01_16.html</w:t>
        </w:r>
      </w:hyperlink>
      <w:r w:rsidRPr="00060223">
        <w:rPr>
          <w:rFonts w:ascii="Times New Roman" w:eastAsia="Times New Roman" w:hAnsi="Times New Roman"/>
          <w:sz w:val="24"/>
          <w:szCs w:val="24"/>
          <w:lang w:val="en-US"/>
        </w:rPr>
        <w:t>)</w:t>
      </w:r>
    </w:p>
    <w:p w14:paraId="2D79F9AB" w14:textId="2C206E12" w:rsidR="00810BD5" w:rsidRPr="00060223" w:rsidRDefault="00810BD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Moreira, V</w:t>
      </w:r>
      <w:r w:rsidR="002C568C"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Sánchez, A</w:t>
      </w:r>
      <w:r w:rsidR="002C568C"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w:t>
      </w:r>
      <w:r w:rsidR="00DE2528" w:rsidRPr="00060223">
        <w:rPr>
          <w:rFonts w:ascii="Times New Roman" w:eastAsia="Times New Roman" w:hAnsi="Times New Roman"/>
          <w:sz w:val="24"/>
          <w:szCs w:val="24"/>
          <w:lang w:val="en-US"/>
        </w:rPr>
        <w:t xml:space="preserve">&amp; </w:t>
      </w:r>
      <w:r w:rsidRPr="00060223">
        <w:rPr>
          <w:rFonts w:ascii="Times New Roman" w:eastAsia="Times New Roman" w:hAnsi="Times New Roman"/>
          <w:sz w:val="24"/>
          <w:szCs w:val="24"/>
          <w:lang w:val="en-US"/>
        </w:rPr>
        <w:t xml:space="preserve">Mirón, L. (2010). El grupo de amigos en la adolescencia. Relación entre afecto, conflicto y conducta desviada. </w:t>
      </w:r>
      <w:r w:rsidRPr="00060223">
        <w:rPr>
          <w:rFonts w:ascii="Times New Roman" w:eastAsia="Times New Roman" w:hAnsi="Times New Roman"/>
          <w:i/>
          <w:sz w:val="24"/>
          <w:szCs w:val="24"/>
          <w:lang w:val="en-US"/>
        </w:rPr>
        <w:t>Boletín de Psicología</w:t>
      </w:r>
      <w:r w:rsidR="002C568C" w:rsidRPr="00060223">
        <w:rPr>
          <w:rFonts w:ascii="Times New Roman" w:eastAsia="Times New Roman" w:hAnsi="Times New Roman"/>
          <w:i/>
          <w:sz w:val="24"/>
          <w:szCs w:val="24"/>
          <w:lang w:val="en-US"/>
        </w:rPr>
        <w:t>,</w:t>
      </w:r>
      <w:r w:rsidRPr="00060223">
        <w:rPr>
          <w:rFonts w:ascii="Times New Roman" w:eastAsia="Times New Roman" w:hAnsi="Times New Roman"/>
          <w:sz w:val="24"/>
          <w:szCs w:val="24"/>
          <w:lang w:val="en-US"/>
        </w:rPr>
        <w:t xml:space="preserve"> 100, 7-21</w:t>
      </w:r>
      <w:r w:rsidR="002C568C"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w:t>
      </w:r>
    </w:p>
    <w:p w14:paraId="5E659BA2" w14:textId="1631C091" w:rsidR="00DE2528" w:rsidRPr="00060223" w:rsidRDefault="00810BD5" w:rsidP="000B74A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ins w:id="8" w:author="Autho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Morris, A.D., </w:t>
      </w:r>
      <w:r w:rsidR="00DE2528" w:rsidRPr="00060223">
        <w:rPr>
          <w:rFonts w:ascii="Times New Roman" w:eastAsia="Times New Roman" w:hAnsi="Times New Roman"/>
          <w:sz w:val="24"/>
          <w:szCs w:val="24"/>
          <w:lang w:val="en-US"/>
        </w:rPr>
        <w:t xml:space="preserve">&amp; </w:t>
      </w:r>
      <w:r w:rsidRPr="00060223">
        <w:rPr>
          <w:rFonts w:ascii="Times New Roman" w:eastAsia="Times New Roman" w:hAnsi="Times New Roman"/>
          <w:sz w:val="24"/>
          <w:szCs w:val="24"/>
          <w:lang w:val="en-US"/>
        </w:rPr>
        <w:t>Staggenborg, S. (2004). Leadership in social movements.</w:t>
      </w:r>
      <w:r w:rsidR="00DE2528" w:rsidRPr="00060223">
        <w:rPr>
          <w:rFonts w:ascii="Times New Roman" w:eastAsia="Times New Roman" w:hAnsi="Times New Roman"/>
          <w:sz w:val="24"/>
          <w:szCs w:val="24"/>
          <w:lang w:val="en-US"/>
        </w:rPr>
        <w:t xml:space="preserve"> In</w:t>
      </w:r>
      <w:r w:rsidRPr="00060223">
        <w:rPr>
          <w:rFonts w:ascii="Times New Roman" w:eastAsia="Times New Roman" w:hAnsi="Times New Roman"/>
          <w:sz w:val="24"/>
          <w:szCs w:val="24"/>
          <w:lang w:val="en-US"/>
        </w:rPr>
        <w:t xml:space="preserve"> </w:t>
      </w:r>
      <w:r w:rsidRPr="00060223">
        <w:rPr>
          <w:rFonts w:ascii="Times New Roman" w:eastAsia="Times New Roman" w:hAnsi="Times New Roman"/>
          <w:i/>
          <w:sz w:val="24"/>
          <w:szCs w:val="24"/>
          <w:lang w:val="en-US"/>
        </w:rPr>
        <w:t>The Blackwell Companion to Social Movements</w:t>
      </w:r>
      <w:r w:rsidR="000B74A4"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w:t>
      </w:r>
      <w:r w:rsidR="000B74A4" w:rsidRPr="00060223">
        <w:rPr>
          <w:rFonts w:ascii="Times New Roman" w:eastAsia="Times New Roman" w:hAnsi="Times New Roman"/>
          <w:sz w:val="24"/>
          <w:szCs w:val="24"/>
          <w:lang w:val="en-US"/>
        </w:rPr>
        <w:t xml:space="preserve">D. </w:t>
      </w:r>
      <w:r w:rsidRPr="00060223">
        <w:rPr>
          <w:rFonts w:ascii="Times New Roman" w:eastAsia="Times New Roman" w:hAnsi="Times New Roman"/>
          <w:sz w:val="24"/>
          <w:szCs w:val="24"/>
          <w:lang w:val="en-US"/>
        </w:rPr>
        <w:t xml:space="preserve">A. Snow, </w:t>
      </w:r>
      <w:r w:rsidR="000B74A4" w:rsidRPr="00060223">
        <w:rPr>
          <w:rFonts w:ascii="Times New Roman" w:eastAsia="Times New Roman" w:hAnsi="Times New Roman"/>
          <w:sz w:val="24"/>
          <w:szCs w:val="24"/>
          <w:lang w:val="en-US"/>
        </w:rPr>
        <w:t>S.</w:t>
      </w:r>
      <w:r w:rsidRPr="00060223">
        <w:rPr>
          <w:rFonts w:ascii="Times New Roman" w:eastAsia="Times New Roman" w:hAnsi="Times New Roman"/>
          <w:sz w:val="24"/>
          <w:szCs w:val="24"/>
          <w:lang w:val="en-US"/>
        </w:rPr>
        <w:t>A. Soule,</w:t>
      </w:r>
      <w:r w:rsidR="00DE2528" w:rsidRPr="00060223">
        <w:rPr>
          <w:rFonts w:ascii="Times New Roman" w:eastAsia="Times New Roman" w:hAnsi="Times New Roman"/>
          <w:sz w:val="24"/>
          <w:szCs w:val="24"/>
          <w:lang w:val="en-US"/>
        </w:rPr>
        <w:t xml:space="preserve"> &amp;</w:t>
      </w:r>
      <w:r w:rsidR="000B74A4" w:rsidRPr="00060223">
        <w:rPr>
          <w:rFonts w:ascii="Times New Roman" w:eastAsia="Times New Roman" w:hAnsi="Times New Roman"/>
          <w:sz w:val="24"/>
          <w:szCs w:val="24"/>
          <w:lang w:val="en-US"/>
        </w:rPr>
        <w:t xml:space="preserve"> H. </w:t>
      </w:r>
      <w:r w:rsidRPr="00060223">
        <w:rPr>
          <w:rFonts w:ascii="Times New Roman" w:eastAsia="Times New Roman" w:hAnsi="Times New Roman"/>
          <w:sz w:val="24"/>
          <w:szCs w:val="24"/>
          <w:lang w:val="en-US"/>
        </w:rPr>
        <w:t>Kriesi</w:t>
      </w:r>
      <w:r w:rsidR="000B74A4" w:rsidRPr="00060223">
        <w:rPr>
          <w:rFonts w:ascii="Times New Roman" w:eastAsia="Times New Roman" w:hAnsi="Times New Roman"/>
          <w:sz w:val="24"/>
          <w:szCs w:val="24"/>
          <w:lang w:val="en-US"/>
        </w:rPr>
        <w:t>, (Eds.)</w:t>
      </w:r>
      <w:r w:rsidRPr="00060223">
        <w:rPr>
          <w:rFonts w:ascii="Times New Roman" w:eastAsia="Times New Roman" w:hAnsi="Times New Roman"/>
          <w:sz w:val="24"/>
          <w:szCs w:val="24"/>
          <w:lang w:val="en-US"/>
        </w:rPr>
        <w:t xml:space="preserve">. </w:t>
      </w:r>
      <w:r w:rsidR="000B74A4" w:rsidRPr="00060223">
        <w:rPr>
          <w:rFonts w:ascii="Times New Roman" w:eastAsia="Times New Roman" w:hAnsi="Times New Roman"/>
          <w:sz w:val="24"/>
          <w:szCs w:val="24"/>
          <w:lang w:val="en-US"/>
        </w:rPr>
        <w:t xml:space="preserve">Oxford, UK: </w:t>
      </w:r>
      <w:r w:rsidRPr="00060223">
        <w:rPr>
          <w:rFonts w:ascii="Times New Roman" w:eastAsia="Times New Roman" w:hAnsi="Times New Roman"/>
          <w:sz w:val="24"/>
          <w:szCs w:val="24"/>
          <w:lang w:val="en-US"/>
        </w:rPr>
        <w:t>Blackwell Publishing</w:t>
      </w:r>
      <w:r w:rsidR="000B74A4" w:rsidRPr="00060223">
        <w:rPr>
          <w:rFonts w:ascii="Times New Roman" w:eastAsia="Times New Roman" w:hAnsi="Times New Roman"/>
          <w:sz w:val="24"/>
          <w:szCs w:val="24"/>
          <w:lang w:val="en-US"/>
        </w:rPr>
        <w:t>.</w:t>
      </w:r>
    </w:p>
    <w:p w14:paraId="3708C18C" w14:textId="62DA4716" w:rsidR="00810BD5" w:rsidRPr="00060223" w:rsidRDefault="00473C7B" w:rsidP="000B74A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Nyland, R., Marvez, R., &amp; Beck</w:t>
      </w:r>
      <w:r w:rsidR="00DE2528"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J. (2007)</w:t>
      </w:r>
      <w:r w:rsidR="00DE2528"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w:t>
      </w:r>
      <w:r w:rsidR="00DE2528" w:rsidRPr="00060223">
        <w:rPr>
          <w:rFonts w:ascii="Times New Roman" w:eastAsia="Times New Roman" w:hAnsi="Times New Roman"/>
          <w:sz w:val="24"/>
          <w:szCs w:val="24"/>
          <w:lang w:val="en-US"/>
        </w:rPr>
        <w:t>Myspace</w:t>
      </w:r>
      <w:r w:rsidRPr="00060223">
        <w:rPr>
          <w:rFonts w:ascii="Times New Roman" w:eastAsia="Times New Roman" w:hAnsi="Times New Roman"/>
          <w:sz w:val="24"/>
          <w:szCs w:val="24"/>
          <w:lang w:val="en-US"/>
        </w:rPr>
        <w:t>: Social networking or social isolation. AEJMC Midwinter Conference.</w:t>
      </w:r>
    </w:p>
    <w:p w14:paraId="0065A15B" w14:textId="732DF5EF" w:rsidR="000B74A4" w:rsidRPr="00060223" w:rsidRDefault="00810BD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Observatorio Nacional de las Telecomunicaciones y de la Sociedad de la Información en España</w:t>
      </w:r>
      <w:r w:rsidR="00DD19EA" w:rsidRPr="00060223">
        <w:rPr>
          <w:rFonts w:ascii="Times New Roman" w:eastAsia="Times New Roman" w:hAnsi="Times New Roman"/>
          <w:sz w:val="24"/>
          <w:szCs w:val="24"/>
          <w:lang w:val="en-US"/>
        </w:rPr>
        <w:t>. (2014)</w:t>
      </w:r>
      <w:r w:rsidR="000B74A4"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XLIII Oleada del Panel Hogares</w:t>
      </w:r>
      <w:r w:rsidR="000B74A4"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Las TIC en los hogares españoles</w:t>
      </w:r>
      <w:r w:rsidR="000B74A4"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w:t>
      </w:r>
      <w:r w:rsidR="000B74A4" w:rsidRPr="00060223">
        <w:rPr>
          <w:rFonts w:ascii="Times New Roman" w:eastAsia="Times New Roman" w:hAnsi="Times New Roman"/>
          <w:sz w:val="24"/>
          <w:szCs w:val="24"/>
          <w:lang w:val="en-US"/>
        </w:rPr>
        <w:t xml:space="preserve">Retrieved </w:t>
      </w:r>
      <w:r w:rsidRPr="00060223">
        <w:rPr>
          <w:rFonts w:ascii="Times New Roman" w:eastAsia="Times New Roman" w:hAnsi="Times New Roman"/>
          <w:sz w:val="24"/>
          <w:szCs w:val="24"/>
          <w:lang w:val="en-US"/>
        </w:rPr>
        <w:t>on</w:t>
      </w:r>
      <w:r w:rsidR="000B74A4" w:rsidRPr="00060223">
        <w:rPr>
          <w:rFonts w:ascii="Times New Roman" w:eastAsia="Times New Roman" w:hAnsi="Times New Roman"/>
          <w:sz w:val="24"/>
          <w:szCs w:val="24"/>
          <w:lang w:val="en-US"/>
        </w:rPr>
        <w:t xml:space="preserve"> June 13, 2016</w:t>
      </w:r>
      <w:r w:rsidR="00DE2528" w:rsidRPr="00060223">
        <w:rPr>
          <w:rFonts w:ascii="Times New Roman" w:eastAsia="Times New Roman" w:hAnsi="Times New Roman"/>
          <w:sz w:val="24"/>
          <w:szCs w:val="24"/>
          <w:lang w:val="en-US"/>
        </w:rPr>
        <w:t>,</w:t>
      </w:r>
      <w:r w:rsidR="000B74A4" w:rsidRPr="00060223">
        <w:rPr>
          <w:rFonts w:ascii="Times New Roman" w:eastAsia="Times New Roman" w:hAnsi="Times New Roman"/>
          <w:sz w:val="24"/>
          <w:szCs w:val="24"/>
          <w:lang w:val="en-US"/>
        </w:rPr>
        <w:t xml:space="preserve"> from </w:t>
      </w:r>
      <w:hyperlink r:id="rId18" w:history="1">
        <w:r w:rsidR="000B74A4" w:rsidRPr="00060223">
          <w:rPr>
            <w:rStyle w:val="Hyperlink"/>
            <w:rFonts w:ascii="Times New Roman" w:eastAsia="Times New Roman" w:hAnsi="Times New Roman"/>
            <w:sz w:val="24"/>
            <w:szCs w:val="24"/>
            <w:lang w:val="en-US"/>
          </w:rPr>
          <w:t>http://www.ontsi.red.es/ontsi/es/estudios-informes/xliii-oleada-del-panel-hogares-%E2%80%9Clas-tic-en-los-hogares-espa%C3%B1oles%E2%80%9D-1t2014</w:t>
        </w:r>
      </w:hyperlink>
    </w:p>
    <w:p w14:paraId="27C78BE2" w14:textId="1677E09C" w:rsidR="00810BD5" w:rsidRPr="00060223" w:rsidRDefault="00810BD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Park, N</w:t>
      </w:r>
      <w:r w:rsidR="00DD19EA"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Kee, K</w:t>
      </w:r>
      <w:r w:rsidR="00DD19EA"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w:t>
      </w:r>
      <w:r w:rsidR="00DE2528" w:rsidRPr="00060223">
        <w:rPr>
          <w:rFonts w:ascii="Times New Roman" w:eastAsia="Times New Roman" w:hAnsi="Times New Roman"/>
          <w:sz w:val="24"/>
          <w:szCs w:val="24"/>
          <w:lang w:val="en-US"/>
        </w:rPr>
        <w:t xml:space="preserve">&amp; </w:t>
      </w:r>
      <w:r w:rsidRPr="00060223">
        <w:rPr>
          <w:rFonts w:ascii="Times New Roman" w:eastAsia="Times New Roman" w:hAnsi="Times New Roman"/>
          <w:sz w:val="24"/>
          <w:szCs w:val="24"/>
          <w:lang w:val="en-US"/>
        </w:rPr>
        <w:t xml:space="preserve">Valenzuela, S. (2009). Being Immersed in Social Networking Environment: Facebook Groups, Uses and Gratifications, and Social Outcomes. </w:t>
      </w:r>
      <w:r w:rsidRPr="00060223">
        <w:rPr>
          <w:rFonts w:ascii="Times New Roman" w:eastAsia="Times New Roman" w:hAnsi="Times New Roman"/>
          <w:i/>
          <w:sz w:val="24"/>
          <w:szCs w:val="24"/>
          <w:lang w:val="en-US"/>
        </w:rPr>
        <w:t>Cyberpsychology</w:t>
      </w:r>
      <w:r w:rsidR="00DD19EA" w:rsidRPr="00060223">
        <w:rPr>
          <w:rFonts w:ascii="Times New Roman" w:eastAsia="Times New Roman" w:hAnsi="Times New Roman"/>
          <w:i/>
          <w:sz w:val="24"/>
          <w:szCs w:val="24"/>
          <w:lang w:val="en-US"/>
        </w:rPr>
        <w:t xml:space="preserve"> </w:t>
      </w:r>
      <w:r w:rsidRPr="00060223">
        <w:rPr>
          <w:rFonts w:ascii="Times New Roman" w:eastAsia="Times New Roman" w:hAnsi="Times New Roman"/>
          <w:i/>
          <w:sz w:val="24"/>
          <w:szCs w:val="24"/>
          <w:lang w:val="en-US"/>
        </w:rPr>
        <w:t>&amp;</w:t>
      </w:r>
      <w:r w:rsidR="00DD19EA" w:rsidRPr="00060223">
        <w:rPr>
          <w:rFonts w:ascii="Times New Roman" w:eastAsia="Times New Roman" w:hAnsi="Times New Roman"/>
          <w:i/>
          <w:sz w:val="24"/>
          <w:szCs w:val="24"/>
          <w:lang w:val="en-US"/>
        </w:rPr>
        <w:t xml:space="preserve"> </w:t>
      </w:r>
      <w:r w:rsidRPr="00060223">
        <w:rPr>
          <w:rFonts w:ascii="Times New Roman" w:eastAsia="Times New Roman" w:hAnsi="Times New Roman"/>
          <w:i/>
          <w:sz w:val="24"/>
          <w:szCs w:val="24"/>
          <w:lang w:val="en-US"/>
        </w:rPr>
        <w:t>Behavior</w:t>
      </w:r>
      <w:r w:rsidRPr="00060223">
        <w:rPr>
          <w:rFonts w:ascii="Times New Roman" w:eastAsia="Times New Roman" w:hAnsi="Times New Roman"/>
          <w:sz w:val="24"/>
          <w:szCs w:val="24"/>
          <w:lang w:val="en-US"/>
        </w:rPr>
        <w:t>, 12</w:t>
      </w:r>
      <w:r w:rsidR="00DD19EA" w:rsidRPr="00060223">
        <w:rPr>
          <w:rFonts w:ascii="Times New Roman" w:eastAsia="Times New Roman" w:hAnsi="Times New Roman"/>
          <w:sz w:val="24"/>
          <w:szCs w:val="24"/>
          <w:lang w:val="en-US"/>
        </w:rPr>
        <w:t>(6).</w:t>
      </w:r>
      <w:r w:rsidRPr="00060223">
        <w:rPr>
          <w:rFonts w:ascii="Times New Roman" w:eastAsia="Times New Roman" w:hAnsi="Times New Roman"/>
          <w:sz w:val="24"/>
          <w:szCs w:val="24"/>
          <w:lang w:val="en-US"/>
        </w:rPr>
        <w:t xml:space="preserve"> </w:t>
      </w:r>
    </w:p>
    <w:p w14:paraId="731CECAB" w14:textId="0C81080B" w:rsidR="005A603B" w:rsidRPr="00060223" w:rsidRDefault="005A603B"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Raacke, J., &amp; Bonds-Raacke, J. (2008).</w:t>
      </w:r>
      <w:r w:rsidRPr="00060223">
        <w:rPr>
          <w:sz w:val="24"/>
          <w:szCs w:val="24"/>
          <w:lang w:val="en-US"/>
        </w:rPr>
        <w:t xml:space="preserve"> </w:t>
      </w:r>
      <w:r w:rsidR="008735E5" w:rsidRPr="00060223">
        <w:rPr>
          <w:rFonts w:ascii="Times New Roman" w:eastAsia="Times New Roman" w:hAnsi="Times New Roman"/>
          <w:sz w:val="24"/>
          <w:szCs w:val="24"/>
          <w:lang w:val="en-US"/>
        </w:rPr>
        <w:t xml:space="preserve">Myspace </w:t>
      </w:r>
      <w:r w:rsidRPr="00060223">
        <w:rPr>
          <w:rFonts w:ascii="Times New Roman" w:eastAsia="Times New Roman" w:hAnsi="Times New Roman"/>
          <w:sz w:val="24"/>
          <w:szCs w:val="24"/>
          <w:lang w:val="en-US"/>
        </w:rPr>
        <w:t xml:space="preserve">and Facebook: applying the uses and gratifications theory to exploring friend-networking sites. </w:t>
      </w:r>
      <w:r w:rsidRPr="00060223">
        <w:rPr>
          <w:rFonts w:ascii="Times New Roman" w:eastAsia="Times New Roman" w:hAnsi="Times New Roman"/>
          <w:i/>
          <w:sz w:val="24"/>
          <w:szCs w:val="24"/>
          <w:lang w:val="en-US"/>
        </w:rPr>
        <w:t>Cyberpsychology Behavior</w:t>
      </w:r>
      <w:r w:rsidRPr="00060223">
        <w:rPr>
          <w:rFonts w:ascii="Times New Roman" w:eastAsia="Times New Roman" w:hAnsi="Times New Roman"/>
          <w:sz w:val="24"/>
          <w:szCs w:val="24"/>
          <w:lang w:val="en-US"/>
        </w:rPr>
        <w:t>, 11(2</w:t>
      </w:r>
      <w:r w:rsidR="00DE2528"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169-177</w:t>
      </w:r>
      <w:r w:rsidR="00DE2528" w:rsidRPr="00060223">
        <w:rPr>
          <w:rFonts w:ascii="Times New Roman" w:eastAsia="Times New Roman" w:hAnsi="Times New Roman"/>
          <w:sz w:val="24"/>
          <w:szCs w:val="24"/>
          <w:lang w:val="en-US"/>
        </w:rPr>
        <w:t>.</w:t>
      </w:r>
    </w:p>
    <w:p w14:paraId="2D4E1680" w14:textId="5574ED99" w:rsidR="00810BD5" w:rsidRPr="00060223" w:rsidRDefault="00810BD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lastRenderedPageBreak/>
        <w:t xml:space="preserve">Reina, A. (2012). De la primavera árabe a los indignados. ¿Hacia dónde van las movilizaciones sociales? </w:t>
      </w:r>
      <w:r w:rsidRPr="00060223">
        <w:rPr>
          <w:rFonts w:ascii="Times New Roman" w:eastAsia="Times New Roman" w:hAnsi="Times New Roman"/>
          <w:i/>
          <w:sz w:val="24"/>
          <w:szCs w:val="24"/>
          <w:lang w:val="en-US"/>
        </w:rPr>
        <w:t>Reconciliando Mundos</w:t>
      </w:r>
      <w:r w:rsidRPr="00060223">
        <w:rPr>
          <w:rFonts w:ascii="Times New Roman" w:eastAsia="Times New Roman" w:hAnsi="Times New Roman"/>
          <w:sz w:val="24"/>
          <w:szCs w:val="24"/>
          <w:lang w:val="en-US"/>
        </w:rPr>
        <w:t xml:space="preserve">, October. </w:t>
      </w:r>
    </w:p>
    <w:p w14:paraId="27C1E539" w14:textId="76BD3260" w:rsidR="00810BD5" w:rsidRPr="00060223" w:rsidRDefault="00810BD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Romero, A. (2011). Las redes sociales y el 15-M en España. </w:t>
      </w:r>
      <w:r w:rsidRPr="00060223">
        <w:rPr>
          <w:rFonts w:ascii="Times New Roman" w:eastAsia="Times New Roman" w:hAnsi="Times New Roman"/>
          <w:i/>
          <w:sz w:val="24"/>
          <w:szCs w:val="24"/>
          <w:lang w:val="en-US"/>
        </w:rPr>
        <w:t>Telos</w:t>
      </w:r>
      <w:r w:rsidRPr="00060223">
        <w:rPr>
          <w:rFonts w:ascii="Times New Roman" w:eastAsia="Times New Roman" w:hAnsi="Times New Roman"/>
          <w:sz w:val="24"/>
          <w:szCs w:val="24"/>
          <w:lang w:val="en-US"/>
        </w:rPr>
        <w:t>, November-December,</w:t>
      </w:r>
      <w:r w:rsidR="00DD19EA"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1-6</w:t>
      </w:r>
      <w:r w:rsidR="00DE2528"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w:t>
      </w:r>
    </w:p>
    <w:p w14:paraId="6035D469" w14:textId="0C75557B" w:rsidR="00DD19EA" w:rsidRPr="00060223" w:rsidRDefault="00810BD5" w:rsidP="00DD19E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The Cocktail Analysis </w:t>
      </w:r>
      <w:r w:rsidR="00DD19EA" w:rsidRPr="00060223">
        <w:rPr>
          <w:rFonts w:ascii="Times New Roman" w:eastAsia="Times New Roman" w:hAnsi="Times New Roman"/>
          <w:sz w:val="24"/>
          <w:szCs w:val="24"/>
          <w:lang w:val="en-US"/>
        </w:rPr>
        <w:t>(2014)</w:t>
      </w:r>
      <w:r w:rsidR="008735E5" w:rsidRPr="00060223">
        <w:rPr>
          <w:rFonts w:ascii="Times New Roman" w:eastAsia="Times New Roman" w:hAnsi="Times New Roman"/>
          <w:sz w:val="24"/>
          <w:szCs w:val="24"/>
          <w:lang w:val="en-US"/>
        </w:rPr>
        <w:t>.</w:t>
      </w:r>
      <w:r w:rsidR="00DD19EA"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VI Ola del Observatorio de Redes Sociales</w:t>
      </w:r>
      <w:r w:rsidR="00DD19EA" w:rsidRPr="00060223">
        <w:rPr>
          <w:rFonts w:ascii="Times New Roman" w:eastAsia="Times New Roman" w:hAnsi="Times New Roman"/>
          <w:sz w:val="24"/>
          <w:szCs w:val="24"/>
          <w:lang w:val="en-US"/>
        </w:rPr>
        <w:t xml:space="preserve">. Retrieved </w:t>
      </w:r>
      <w:r w:rsidRPr="00060223">
        <w:rPr>
          <w:rFonts w:ascii="Times New Roman" w:eastAsia="Times New Roman" w:hAnsi="Times New Roman"/>
          <w:sz w:val="24"/>
          <w:szCs w:val="24"/>
          <w:lang w:val="en-US"/>
        </w:rPr>
        <w:t>October 201</w:t>
      </w:r>
      <w:r w:rsidR="008735E5" w:rsidRPr="00060223">
        <w:rPr>
          <w:rFonts w:ascii="Times New Roman" w:eastAsia="Times New Roman" w:hAnsi="Times New Roman"/>
          <w:sz w:val="24"/>
          <w:szCs w:val="24"/>
          <w:lang w:val="en-US"/>
        </w:rPr>
        <w:t>4</w:t>
      </w:r>
      <w:r w:rsidRPr="00060223">
        <w:rPr>
          <w:rFonts w:ascii="Times New Roman" w:eastAsia="Times New Roman" w:hAnsi="Times New Roman"/>
          <w:sz w:val="24"/>
          <w:szCs w:val="24"/>
          <w:lang w:val="en-US"/>
        </w:rPr>
        <w:t xml:space="preserve"> </w:t>
      </w:r>
      <w:r w:rsidR="00DD19EA" w:rsidRPr="00060223">
        <w:rPr>
          <w:rFonts w:ascii="Times New Roman" w:eastAsia="Times New Roman" w:hAnsi="Times New Roman"/>
          <w:sz w:val="24"/>
          <w:szCs w:val="24"/>
          <w:lang w:val="en-US"/>
        </w:rPr>
        <w:t>from</w:t>
      </w:r>
      <w:r w:rsidRPr="00060223">
        <w:rPr>
          <w:rFonts w:ascii="Times New Roman" w:eastAsia="Times New Roman" w:hAnsi="Times New Roman"/>
          <w:sz w:val="24"/>
          <w:szCs w:val="24"/>
          <w:lang w:val="en-US"/>
        </w:rPr>
        <w:t xml:space="preserve"> </w:t>
      </w:r>
      <w:hyperlink r:id="rId19" w:history="1">
        <w:r w:rsidR="00DD19EA" w:rsidRPr="00060223">
          <w:rPr>
            <w:rStyle w:val="Hyperlink"/>
            <w:rFonts w:ascii="Times New Roman" w:eastAsia="Times New Roman" w:hAnsi="Times New Roman"/>
            <w:sz w:val="24"/>
            <w:szCs w:val="24"/>
            <w:lang w:val="en-US"/>
          </w:rPr>
          <w:t>http://tcanalysis.com/blog/posts/the-cocktail-analysis-y-arena-publican-la-vi-ola-del-observatorio-de-redes-sociales</w:t>
        </w:r>
      </w:hyperlink>
    </w:p>
    <w:p w14:paraId="4DDDD9AD" w14:textId="1E71BD3B" w:rsidR="00810BD5" w:rsidRPr="00060223" w:rsidRDefault="00810BD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720" w:hanging="72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 xml:space="preserve">Tuomela, R. (1995). </w:t>
      </w:r>
      <w:r w:rsidRPr="00060223">
        <w:rPr>
          <w:rFonts w:ascii="Times New Roman" w:eastAsia="Times New Roman" w:hAnsi="Times New Roman"/>
          <w:i/>
          <w:sz w:val="24"/>
          <w:szCs w:val="24"/>
          <w:lang w:val="en-US"/>
        </w:rPr>
        <w:t>The importance of us: A philosophy</w:t>
      </w:r>
      <w:r w:rsidR="00926120" w:rsidRPr="00060223">
        <w:rPr>
          <w:rFonts w:ascii="Times New Roman" w:eastAsia="Times New Roman" w:hAnsi="Times New Roman"/>
          <w:i/>
          <w:sz w:val="24"/>
          <w:szCs w:val="24"/>
          <w:lang w:val="en-US"/>
        </w:rPr>
        <w:t xml:space="preserve"> study of basic social notions</w:t>
      </w:r>
      <w:r w:rsidR="00926120"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 xml:space="preserve">Stanford, </w:t>
      </w:r>
      <w:r w:rsidR="008735E5" w:rsidRPr="00060223">
        <w:rPr>
          <w:rFonts w:ascii="Times New Roman" w:eastAsia="Times New Roman" w:hAnsi="Times New Roman"/>
          <w:sz w:val="24"/>
          <w:szCs w:val="24"/>
          <w:lang w:val="en-US"/>
        </w:rPr>
        <w:t>Calif.</w:t>
      </w:r>
      <w:r w:rsidRPr="00060223">
        <w:rPr>
          <w:rFonts w:ascii="Times New Roman" w:eastAsia="Times New Roman" w:hAnsi="Times New Roman"/>
          <w:sz w:val="24"/>
          <w:szCs w:val="24"/>
          <w:lang w:val="en-US"/>
        </w:rPr>
        <w:t>: Stanford University Press</w:t>
      </w:r>
      <w:r w:rsidR="00DD19EA"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w:t>
      </w:r>
    </w:p>
    <w:p w14:paraId="45EA0F8F" w14:textId="56FF543B" w:rsidR="00627EBE" w:rsidRPr="00060223" w:rsidRDefault="00627EBE" w:rsidP="00627EB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720" w:hanging="72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Urista, M.</w:t>
      </w:r>
      <w:r w:rsidR="008735E5"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A., Dong, Q., &amp; Day, K.</w:t>
      </w:r>
      <w:r w:rsidR="008735E5"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 xml:space="preserve">D. (2009). Explaining why young adults use </w:t>
      </w:r>
      <w:r w:rsidR="008735E5" w:rsidRPr="00060223">
        <w:rPr>
          <w:rFonts w:ascii="Times New Roman" w:eastAsia="Times New Roman" w:hAnsi="Times New Roman"/>
          <w:sz w:val="24"/>
          <w:szCs w:val="24"/>
          <w:lang w:val="en-US"/>
        </w:rPr>
        <w:t xml:space="preserve">Myspace </w:t>
      </w:r>
      <w:r w:rsidRPr="00060223">
        <w:rPr>
          <w:rFonts w:ascii="Times New Roman" w:eastAsia="Times New Roman" w:hAnsi="Times New Roman"/>
          <w:sz w:val="24"/>
          <w:szCs w:val="24"/>
          <w:lang w:val="en-US"/>
        </w:rPr>
        <w:t xml:space="preserve">and </w:t>
      </w:r>
      <w:r w:rsidR="008735E5" w:rsidRPr="00060223">
        <w:rPr>
          <w:rFonts w:ascii="Times New Roman" w:eastAsia="Times New Roman" w:hAnsi="Times New Roman"/>
          <w:sz w:val="24"/>
          <w:szCs w:val="24"/>
          <w:lang w:val="en-US"/>
        </w:rPr>
        <w:t xml:space="preserve">Facebook </w:t>
      </w:r>
      <w:r w:rsidRPr="00060223">
        <w:rPr>
          <w:rFonts w:ascii="Times New Roman" w:eastAsia="Times New Roman" w:hAnsi="Times New Roman"/>
          <w:sz w:val="24"/>
          <w:szCs w:val="24"/>
          <w:lang w:val="en-US"/>
        </w:rPr>
        <w:t xml:space="preserve">through </w:t>
      </w:r>
      <w:r w:rsidR="008735E5" w:rsidRPr="00060223">
        <w:rPr>
          <w:rFonts w:ascii="Times New Roman" w:eastAsia="Times New Roman" w:hAnsi="Times New Roman"/>
          <w:sz w:val="24"/>
          <w:szCs w:val="24"/>
          <w:lang w:val="en-US"/>
        </w:rPr>
        <w:t xml:space="preserve">Uses </w:t>
      </w:r>
      <w:r w:rsidRPr="00060223">
        <w:rPr>
          <w:rFonts w:ascii="Times New Roman" w:eastAsia="Times New Roman" w:hAnsi="Times New Roman"/>
          <w:sz w:val="24"/>
          <w:szCs w:val="24"/>
          <w:lang w:val="en-US"/>
        </w:rPr>
        <w:t xml:space="preserve">and </w:t>
      </w:r>
      <w:r w:rsidR="008735E5" w:rsidRPr="00060223">
        <w:rPr>
          <w:rFonts w:ascii="Times New Roman" w:eastAsia="Times New Roman" w:hAnsi="Times New Roman"/>
          <w:sz w:val="24"/>
          <w:szCs w:val="24"/>
          <w:lang w:val="en-US"/>
        </w:rPr>
        <w:t xml:space="preserve">Gratifications </w:t>
      </w:r>
      <w:r w:rsidRPr="00060223">
        <w:rPr>
          <w:rFonts w:ascii="Times New Roman" w:eastAsia="Times New Roman" w:hAnsi="Times New Roman"/>
          <w:sz w:val="24"/>
          <w:szCs w:val="24"/>
          <w:lang w:val="en-US"/>
        </w:rPr>
        <w:t xml:space="preserve">theory. </w:t>
      </w:r>
      <w:r w:rsidRPr="00060223">
        <w:rPr>
          <w:rFonts w:ascii="Times New Roman" w:eastAsia="Times New Roman" w:hAnsi="Times New Roman"/>
          <w:i/>
          <w:sz w:val="24"/>
          <w:szCs w:val="24"/>
          <w:lang w:val="en-US"/>
        </w:rPr>
        <w:t>Human Communication</w:t>
      </w:r>
      <w:r w:rsidRPr="00060223">
        <w:rPr>
          <w:rFonts w:ascii="Times New Roman" w:eastAsia="Times New Roman" w:hAnsi="Times New Roman"/>
          <w:sz w:val="24"/>
          <w:szCs w:val="24"/>
          <w:lang w:val="en-US"/>
        </w:rPr>
        <w:t>, 12(2), 215-229</w:t>
      </w:r>
      <w:r w:rsidR="008735E5" w:rsidRPr="00060223">
        <w:rPr>
          <w:rFonts w:ascii="Times New Roman" w:eastAsia="Times New Roman" w:hAnsi="Times New Roman"/>
          <w:sz w:val="24"/>
          <w:szCs w:val="24"/>
          <w:lang w:val="en-US"/>
        </w:rPr>
        <w:t>.</w:t>
      </w:r>
    </w:p>
    <w:p w14:paraId="52F4A3A1" w14:textId="3AAE9E08" w:rsidR="00810BD5" w:rsidRPr="00060223" w:rsidRDefault="00810BD5"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Veletsianos, G. (2012)</w:t>
      </w:r>
      <w:r w:rsidR="00DD19EA"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Higher education scholars</w:t>
      </w:r>
      <w:r w:rsidR="008735E5"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participation and practices on Twitter. </w:t>
      </w:r>
      <w:r w:rsidRPr="00060223">
        <w:rPr>
          <w:rFonts w:ascii="Times New Roman" w:eastAsia="Times New Roman" w:hAnsi="Times New Roman"/>
          <w:i/>
          <w:sz w:val="24"/>
          <w:szCs w:val="24"/>
          <w:lang w:val="en-US"/>
        </w:rPr>
        <w:t>Journal of Computer Assisted Learning</w:t>
      </w:r>
      <w:r w:rsidR="00DD19EA" w:rsidRPr="00060223">
        <w:rPr>
          <w:rFonts w:ascii="Times New Roman" w:eastAsia="Times New Roman" w:hAnsi="Times New Roman"/>
          <w:sz w:val="24"/>
          <w:szCs w:val="24"/>
          <w:lang w:val="en-US"/>
        </w:rPr>
        <w:t xml:space="preserve">, </w:t>
      </w:r>
      <w:r w:rsidRPr="00060223">
        <w:rPr>
          <w:rFonts w:ascii="Times New Roman" w:eastAsia="Times New Roman" w:hAnsi="Times New Roman"/>
          <w:sz w:val="24"/>
          <w:szCs w:val="24"/>
          <w:lang w:val="en-US"/>
        </w:rPr>
        <w:t>28</w:t>
      </w:r>
      <w:r w:rsidR="00DD19EA"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4</w:t>
      </w:r>
      <w:r w:rsidR="00DD19EA"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336</w:t>
      </w:r>
      <w:r w:rsidR="00DD19EA"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349</w:t>
      </w:r>
      <w:r w:rsidR="00DD19EA" w:rsidRPr="00060223">
        <w:rPr>
          <w:rFonts w:ascii="Times New Roman" w:eastAsia="Times New Roman" w:hAnsi="Times New Roman"/>
          <w:sz w:val="24"/>
          <w:szCs w:val="24"/>
          <w:lang w:val="en-US"/>
        </w:rPr>
        <w:t>.</w:t>
      </w:r>
    </w:p>
    <w:p w14:paraId="500ACF6B" w14:textId="66A90597" w:rsidR="00002043" w:rsidRPr="00060223" w:rsidRDefault="00002043" w:rsidP="00926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r w:rsidRPr="00060223">
        <w:rPr>
          <w:rFonts w:ascii="Times New Roman" w:eastAsia="Times New Roman" w:hAnsi="Times New Roman"/>
          <w:sz w:val="24"/>
          <w:szCs w:val="24"/>
          <w:lang w:val="en-US"/>
        </w:rPr>
        <w:t>Yang</w:t>
      </w:r>
      <w:r w:rsidR="00F63F13" w:rsidRPr="00060223">
        <w:rPr>
          <w:rFonts w:ascii="Times New Roman" w:eastAsia="Times New Roman" w:hAnsi="Times New Roman"/>
          <w:sz w:val="24"/>
          <w:szCs w:val="24"/>
          <w:lang w:val="en-US"/>
        </w:rPr>
        <w:t>, C.</w:t>
      </w:r>
      <w:r w:rsidR="008735E5" w:rsidRPr="00060223">
        <w:rPr>
          <w:rFonts w:ascii="Times New Roman" w:eastAsia="Times New Roman" w:hAnsi="Times New Roman"/>
          <w:sz w:val="24"/>
          <w:szCs w:val="24"/>
          <w:lang w:val="en-US"/>
        </w:rPr>
        <w:t xml:space="preserve"> </w:t>
      </w:r>
      <w:r w:rsidR="00F63F13" w:rsidRPr="00060223">
        <w:rPr>
          <w:rFonts w:ascii="Times New Roman" w:eastAsia="Times New Roman" w:hAnsi="Times New Roman"/>
          <w:sz w:val="24"/>
          <w:szCs w:val="24"/>
          <w:lang w:val="en-US"/>
        </w:rPr>
        <w:t>C.</w:t>
      </w:r>
      <w:r w:rsidRPr="00060223">
        <w:rPr>
          <w:rFonts w:ascii="Times New Roman" w:eastAsia="Times New Roman" w:hAnsi="Times New Roman"/>
          <w:sz w:val="24"/>
          <w:szCs w:val="24"/>
          <w:lang w:val="en-US"/>
        </w:rPr>
        <w:t xml:space="preserve"> &amp; Brown</w:t>
      </w:r>
      <w:r w:rsidR="00F63F13" w:rsidRPr="00060223">
        <w:rPr>
          <w:rFonts w:ascii="Times New Roman" w:eastAsia="Times New Roman" w:hAnsi="Times New Roman"/>
          <w:sz w:val="24"/>
          <w:szCs w:val="24"/>
          <w:lang w:val="en-US"/>
        </w:rPr>
        <w:t>, B.</w:t>
      </w:r>
      <w:r w:rsidR="008735E5" w:rsidRPr="00060223">
        <w:rPr>
          <w:rFonts w:ascii="Times New Roman" w:eastAsia="Times New Roman" w:hAnsi="Times New Roman"/>
          <w:sz w:val="24"/>
          <w:szCs w:val="24"/>
          <w:lang w:val="en-US"/>
        </w:rPr>
        <w:t xml:space="preserve"> </w:t>
      </w:r>
      <w:r w:rsidR="00F63F13" w:rsidRPr="00060223">
        <w:rPr>
          <w:rFonts w:ascii="Times New Roman" w:eastAsia="Times New Roman" w:hAnsi="Times New Roman"/>
          <w:sz w:val="24"/>
          <w:szCs w:val="24"/>
          <w:lang w:val="en-US"/>
        </w:rPr>
        <w:t>B.</w:t>
      </w:r>
      <w:r w:rsidRPr="00060223">
        <w:rPr>
          <w:rFonts w:ascii="Times New Roman" w:eastAsia="Times New Roman" w:hAnsi="Times New Roman"/>
          <w:sz w:val="24"/>
          <w:szCs w:val="24"/>
          <w:lang w:val="en-US"/>
        </w:rPr>
        <w:t xml:space="preserve"> (2013)</w:t>
      </w:r>
      <w:r w:rsidR="008735E5"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Motives for using Facebook, patterns of Facebook activities, and late adolescents</w:t>
      </w:r>
      <w:r w:rsidR="008735E5" w:rsidRPr="00060223">
        <w:rPr>
          <w:rFonts w:ascii="Times New Roman" w:eastAsia="Times New Roman" w:hAnsi="Times New Roman"/>
          <w:sz w:val="24"/>
          <w:szCs w:val="24"/>
          <w:lang w:val="en-US"/>
        </w:rPr>
        <w:t>’</w:t>
      </w:r>
      <w:r w:rsidRPr="00060223">
        <w:rPr>
          <w:rFonts w:ascii="Times New Roman" w:eastAsia="Times New Roman" w:hAnsi="Times New Roman"/>
          <w:sz w:val="24"/>
          <w:szCs w:val="24"/>
          <w:lang w:val="en-US"/>
        </w:rPr>
        <w:t xml:space="preserve"> social adjustment to college.</w:t>
      </w:r>
      <w:r w:rsidRPr="00060223">
        <w:rPr>
          <w:sz w:val="24"/>
          <w:szCs w:val="24"/>
          <w:lang w:val="en-US"/>
        </w:rPr>
        <w:t xml:space="preserve"> </w:t>
      </w:r>
      <w:r w:rsidRPr="00060223">
        <w:rPr>
          <w:rFonts w:ascii="Times New Roman" w:hAnsi="Times New Roman"/>
          <w:i/>
          <w:sz w:val="24"/>
          <w:szCs w:val="24"/>
          <w:lang w:val="en-US"/>
        </w:rPr>
        <w:t>J</w:t>
      </w:r>
      <w:r w:rsidR="00F63F13" w:rsidRPr="00060223">
        <w:rPr>
          <w:rFonts w:ascii="Times New Roman" w:hAnsi="Times New Roman"/>
          <w:i/>
          <w:sz w:val="24"/>
          <w:szCs w:val="24"/>
          <w:lang w:val="en-US"/>
        </w:rPr>
        <w:t>ournal of</w:t>
      </w:r>
      <w:r w:rsidRPr="00060223">
        <w:rPr>
          <w:rFonts w:ascii="Times New Roman" w:hAnsi="Times New Roman"/>
          <w:i/>
          <w:sz w:val="24"/>
          <w:szCs w:val="24"/>
          <w:lang w:val="en-US"/>
        </w:rPr>
        <w:t xml:space="preserve"> Youth </w:t>
      </w:r>
      <w:r w:rsidR="00F63F13" w:rsidRPr="00060223">
        <w:rPr>
          <w:rFonts w:ascii="Times New Roman" w:hAnsi="Times New Roman"/>
          <w:i/>
          <w:sz w:val="24"/>
          <w:szCs w:val="24"/>
          <w:lang w:val="en-US"/>
        </w:rPr>
        <w:t xml:space="preserve">and </w:t>
      </w:r>
      <w:r w:rsidRPr="00060223">
        <w:rPr>
          <w:rFonts w:ascii="Times New Roman" w:hAnsi="Times New Roman"/>
          <w:i/>
          <w:sz w:val="24"/>
          <w:szCs w:val="24"/>
          <w:lang w:val="en-US"/>
        </w:rPr>
        <w:t>Adolesc</w:t>
      </w:r>
      <w:r w:rsidR="00F63F13" w:rsidRPr="00060223">
        <w:rPr>
          <w:rFonts w:ascii="Times New Roman" w:hAnsi="Times New Roman"/>
          <w:i/>
          <w:sz w:val="24"/>
          <w:szCs w:val="24"/>
          <w:lang w:val="en-US"/>
        </w:rPr>
        <w:t>ence</w:t>
      </w:r>
      <w:r w:rsidRPr="00060223">
        <w:rPr>
          <w:sz w:val="24"/>
          <w:szCs w:val="24"/>
          <w:lang w:val="en-US"/>
        </w:rPr>
        <w:t xml:space="preserve">, </w:t>
      </w:r>
      <w:r w:rsidRPr="00060223">
        <w:rPr>
          <w:rFonts w:ascii="Times New Roman" w:eastAsia="Times New Roman" w:hAnsi="Times New Roman"/>
          <w:sz w:val="24"/>
          <w:szCs w:val="24"/>
          <w:lang w:val="en-US"/>
        </w:rPr>
        <w:t>42(3), 403-416</w:t>
      </w:r>
      <w:r w:rsidR="008735E5" w:rsidRPr="00060223">
        <w:rPr>
          <w:rFonts w:ascii="Times New Roman" w:eastAsia="Times New Roman" w:hAnsi="Times New Roman"/>
          <w:sz w:val="24"/>
          <w:szCs w:val="24"/>
          <w:lang w:val="en-US"/>
        </w:rPr>
        <w:t>.</w:t>
      </w:r>
    </w:p>
    <w:p w14:paraId="14D68DA4" w14:textId="6CE23FB3" w:rsidR="001F08B6" w:rsidRPr="00060223" w:rsidRDefault="001F08B6" w:rsidP="001F08B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ins w:id="9" w:author="Author"/>
          <w:rFonts w:ascii="Times New Roman" w:eastAsia="Times New Roman" w:hAnsi="Times New Roman"/>
          <w:sz w:val="24"/>
          <w:szCs w:val="24"/>
          <w:lang w:val="en-US"/>
        </w:rPr>
      </w:pPr>
    </w:p>
    <w:p w14:paraId="348F6228" w14:textId="77777777" w:rsidR="008D1387" w:rsidRPr="00060223" w:rsidRDefault="008D1387" w:rsidP="001F08B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360" w:lineRule="auto"/>
        <w:ind w:left="630" w:hanging="630"/>
        <w:rPr>
          <w:rFonts w:ascii="Times New Roman" w:eastAsia="Times New Roman" w:hAnsi="Times New Roman"/>
          <w:sz w:val="24"/>
          <w:szCs w:val="24"/>
          <w:lang w:val="en-US"/>
        </w:rPr>
      </w:pPr>
    </w:p>
    <w:sectPr w:rsidR="008D1387" w:rsidRPr="00060223">
      <w:headerReference w:type="even" r:id="rId20"/>
      <w:headerReference w:type="default" r:id="rId21"/>
      <w:footerReference w:type="default" r:id="rId22"/>
      <w:endnotePr>
        <w:numFmt w:val="decimal"/>
      </w:endnote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3D4498" w14:textId="77777777" w:rsidR="003C2961" w:rsidRDefault="003C2961" w:rsidP="00F25C8A">
      <w:pPr>
        <w:spacing w:after="0" w:line="240" w:lineRule="auto"/>
      </w:pPr>
      <w:r>
        <w:separator/>
      </w:r>
    </w:p>
  </w:endnote>
  <w:endnote w:type="continuationSeparator" w:id="0">
    <w:p w14:paraId="078B8544" w14:textId="77777777" w:rsidR="003C2961" w:rsidRDefault="003C2961" w:rsidP="00F25C8A">
      <w:pPr>
        <w:spacing w:after="0" w:line="240" w:lineRule="auto"/>
      </w:pPr>
      <w:r>
        <w:continuationSeparator/>
      </w:r>
    </w:p>
  </w:endnote>
  <w:endnote w:id="1">
    <w:p w14:paraId="08C3D2F4" w14:textId="4AF7372A" w:rsidR="00DE2528" w:rsidRPr="00810BD5" w:rsidRDefault="00DE2528">
      <w:pPr>
        <w:pStyle w:val="EndnoteText"/>
        <w:rPr>
          <w:lang w:val="en-US"/>
        </w:rPr>
      </w:pPr>
      <w:r>
        <w:rPr>
          <w:rStyle w:val="EndnoteReference"/>
        </w:rPr>
        <w:endnoteRef/>
      </w:r>
      <w:r w:rsidRPr="00FA540B">
        <w:rPr>
          <w:sz w:val="22"/>
          <w:szCs w:val="22"/>
          <w:lang w:val="en-GB" w:eastAsia="en-US"/>
        </w:rPr>
        <w:t xml:space="preserve"> </w:t>
      </w:r>
      <w:r>
        <w:rPr>
          <w:lang w:val="en-US"/>
        </w:rPr>
        <w:t>This is the case in Spain, though we acknowledge that there are still pockets and even entire countries—such as Myanmar, North Korea, and Cuba—whose population do not have access to the internet.</w:t>
      </w:r>
    </w:p>
  </w:endnote>
  <w:endnote w:id="2">
    <w:p w14:paraId="2B3369E7" w14:textId="7D4851AF" w:rsidR="00DE2528" w:rsidRPr="00FA540B" w:rsidRDefault="00DE2528">
      <w:pPr>
        <w:pStyle w:val="EndnoteText"/>
        <w:rPr>
          <w:lang w:val="en-GB"/>
        </w:rPr>
      </w:pPr>
      <w:r w:rsidRPr="00EC44E6">
        <w:rPr>
          <w:rStyle w:val="EndnoteReference"/>
        </w:rPr>
        <w:endnoteRef/>
      </w:r>
      <w:r>
        <w:rPr>
          <w:lang w:val="en-US"/>
        </w:rPr>
        <w:t xml:space="preserve"> Unemployment reaches</w:t>
      </w:r>
      <w:r w:rsidRPr="00EC44E6">
        <w:rPr>
          <w:lang w:val="en-US"/>
        </w:rPr>
        <w:t xml:space="preserve"> 26.9% in 2013, banks cut credit to businesses and individuals, and</w:t>
      </w:r>
      <w:r>
        <w:rPr>
          <w:lang w:val="en-US"/>
        </w:rPr>
        <w:t>,</w:t>
      </w:r>
      <w:r w:rsidRPr="00EC44E6">
        <w:rPr>
          <w:lang w:val="en-US"/>
        </w:rPr>
        <w:t xml:space="preserve"> </w:t>
      </w:r>
      <w:r w:rsidR="008735E5">
        <w:rPr>
          <w:lang w:val="en-US"/>
        </w:rPr>
        <w:t>as of</w:t>
      </w:r>
      <w:r w:rsidR="008735E5" w:rsidRPr="00EC44E6">
        <w:rPr>
          <w:lang w:val="en-US"/>
        </w:rPr>
        <w:t xml:space="preserve"> </w:t>
      </w:r>
      <w:r w:rsidRPr="00EC44E6">
        <w:rPr>
          <w:lang w:val="en-US"/>
        </w:rPr>
        <w:t xml:space="preserve">2012, government deficit exceeds 100 billion euros. </w:t>
      </w:r>
      <w:r w:rsidRPr="00FA540B">
        <w:rPr>
          <w:lang w:val="en-GB"/>
        </w:rPr>
        <w:t xml:space="preserve">The EU urged Spain to take action in order to avoid a bailout like Greece’s. </w:t>
      </w:r>
    </w:p>
  </w:endnote>
  <w:endnote w:id="3">
    <w:p w14:paraId="5B808F8A" w14:textId="77777777" w:rsidR="00DE2528" w:rsidRPr="00810BD5" w:rsidRDefault="00DE2528">
      <w:pPr>
        <w:pStyle w:val="EndnoteText"/>
        <w:rPr>
          <w:lang w:val="en-US"/>
        </w:rPr>
      </w:pPr>
      <w:r>
        <w:rPr>
          <w:rStyle w:val="EndnoteReference"/>
        </w:rPr>
        <w:endnoteRef/>
      </w:r>
      <w:r w:rsidRPr="00FA540B">
        <w:rPr>
          <w:sz w:val="22"/>
          <w:szCs w:val="22"/>
          <w:lang w:val="en-GB" w:eastAsia="en-US"/>
        </w:rPr>
        <w:t xml:space="preserve"> </w:t>
      </w:r>
      <w:r>
        <w:rPr>
          <w:lang w:val="en-US"/>
        </w:rPr>
        <w:t>This slogan is borrowed from the United States Farm Workers social movement for living wages and safe harvesting conditions.</w:t>
      </w:r>
    </w:p>
  </w:endnote>
  <w:endnote w:id="4">
    <w:p w14:paraId="609738DB" w14:textId="58948CA1" w:rsidR="00DE4EB2" w:rsidRPr="00DE4EB2" w:rsidRDefault="00DE4EB2">
      <w:pPr>
        <w:pStyle w:val="EndnoteText"/>
        <w:rPr>
          <w:lang w:val="en-US"/>
        </w:rPr>
      </w:pPr>
      <w:r>
        <w:rPr>
          <w:rStyle w:val="EndnoteReference"/>
        </w:rPr>
        <w:endnoteRef/>
      </w:r>
      <w:r w:rsidRPr="00DE4EB2">
        <w:rPr>
          <w:lang w:val="en-US"/>
        </w:rPr>
        <w:t xml:space="preserve"> </w:t>
      </w:r>
      <w:r>
        <w:rPr>
          <w:lang w:val="en-US"/>
        </w:rPr>
        <w:t>In case of</w:t>
      </w:r>
      <w:r w:rsidRPr="00DE4EB2">
        <w:rPr>
          <w:lang w:val="en-US"/>
        </w:rPr>
        <w:t xml:space="preserve"> defaulting on the mortgage</w:t>
      </w:r>
      <w:r>
        <w:rPr>
          <w:lang w:val="en-US"/>
        </w:rPr>
        <w:t>, the current Spanish law allows</w:t>
      </w:r>
      <w:r w:rsidRPr="00DE4EB2">
        <w:rPr>
          <w:lang w:val="en-US"/>
        </w:rPr>
        <w:t xml:space="preserve"> banks </w:t>
      </w:r>
      <w:r>
        <w:rPr>
          <w:lang w:val="en-US"/>
        </w:rPr>
        <w:t>to be able to</w:t>
      </w:r>
      <w:r w:rsidRPr="00DE4EB2">
        <w:rPr>
          <w:lang w:val="en-US"/>
        </w:rPr>
        <w:t xml:space="preserve"> </w:t>
      </w:r>
      <w:r>
        <w:rPr>
          <w:lang w:val="en-US"/>
        </w:rPr>
        <w:t>own</w:t>
      </w:r>
      <w:r w:rsidRPr="00DE4EB2">
        <w:rPr>
          <w:lang w:val="en-US"/>
        </w:rPr>
        <w:t xml:space="preserve"> </w:t>
      </w:r>
      <w:r>
        <w:rPr>
          <w:lang w:val="en-US"/>
        </w:rPr>
        <w:t xml:space="preserve">the </w:t>
      </w:r>
      <w:r w:rsidRPr="00DE4EB2">
        <w:rPr>
          <w:lang w:val="en-US"/>
        </w:rPr>
        <w:t xml:space="preserve">property and also </w:t>
      </w:r>
      <w:r>
        <w:rPr>
          <w:lang w:val="en-US"/>
        </w:rPr>
        <w:t>to force</w:t>
      </w:r>
      <w:r w:rsidRPr="00DE4EB2">
        <w:rPr>
          <w:lang w:val="en-US"/>
        </w:rPr>
        <w:t xml:space="preserve"> t</w:t>
      </w:r>
      <w:r>
        <w:rPr>
          <w:lang w:val="en-US"/>
        </w:rPr>
        <w:t>he owner to keep paying the mortgage</w:t>
      </w:r>
      <w:r w:rsidRPr="00DE4EB2">
        <w:rPr>
          <w:lang w:val="en-US"/>
        </w:rPr>
        <w:t xml:space="preserve"> (ev</w:t>
      </w:r>
      <w:r>
        <w:rPr>
          <w:lang w:val="en-US"/>
        </w:rPr>
        <w:t>en when the property no longer belongs to the owner but to the bank and the owner doesn’t have access to it)</w:t>
      </w:r>
      <w:r w:rsidRPr="00DE4EB2">
        <w:rPr>
          <w:lang w:val="en-US"/>
        </w:rPr>
        <w:t xml:space="preserve">. The aim of the platform was to fight for a law that would </w:t>
      </w:r>
      <w:r>
        <w:rPr>
          <w:lang w:val="en-US"/>
        </w:rPr>
        <w:t xml:space="preserve">force banks to eliminate the mortgage once </w:t>
      </w:r>
      <w:r w:rsidR="00F86ED4">
        <w:rPr>
          <w:lang w:val="en-US"/>
        </w:rPr>
        <w:t>banks</w:t>
      </w:r>
      <w:r>
        <w:rPr>
          <w:lang w:val="en-US"/>
        </w:rPr>
        <w:t xml:space="preserve"> own the property</w:t>
      </w:r>
      <w:r w:rsidRPr="00DE4EB2">
        <w:rPr>
          <w:lang w:val="en-US"/>
        </w:rPr>
        <w:t>.</w:t>
      </w:r>
    </w:p>
  </w:endnote>
  <w:endnote w:id="5">
    <w:p w14:paraId="5FE3165C" w14:textId="4F5DC00B" w:rsidR="00DE2528" w:rsidRPr="00EC5CBA" w:rsidRDefault="00DE2528">
      <w:pPr>
        <w:pStyle w:val="EndnoteText"/>
        <w:rPr>
          <w:lang w:val="en-US"/>
        </w:rPr>
      </w:pPr>
      <w:r>
        <w:rPr>
          <w:rStyle w:val="EndnoteReference"/>
        </w:rPr>
        <w:endnoteRef/>
      </w:r>
      <w:r w:rsidRPr="00EC5CBA">
        <w:rPr>
          <w:lang w:val="en-US"/>
        </w:rPr>
        <w:t xml:space="preserve"> </w:t>
      </w:r>
      <w:r>
        <w:rPr>
          <w:lang w:val="en-US"/>
        </w:rPr>
        <w:t xml:space="preserve">Meaning </w:t>
      </w:r>
      <w:r w:rsidRPr="00EC6337">
        <w:rPr>
          <w:lang w:val="en-US"/>
        </w:rPr>
        <w:t>literally, “lice-infested people” but often used</w:t>
      </w:r>
      <w:r>
        <w:rPr>
          <w:lang w:val="en-US"/>
        </w:rPr>
        <w:t xml:space="preserve"> in Spanish as “scum” is used</w:t>
      </w:r>
      <w:r w:rsidRPr="00EC6337">
        <w:rPr>
          <w:lang w:val="en-US"/>
        </w:rPr>
        <w:t xml:space="preserve"> in English</w:t>
      </w:r>
      <w:r>
        <w:rPr>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7E29A" w14:textId="77777777" w:rsidR="00DE2528" w:rsidRDefault="00DE2528">
    <w:pPr>
      <w:pStyle w:val="Footer"/>
      <w:jc w:val="center"/>
    </w:pPr>
    <w:r>
      <w:fldChar w:fldCharType="begin"/>
    </w:r>
    <w:r>
      <w:instrText>PAGE   \* MERGEFORMAT</w:instrText>
    </w:r>
    <w:r>
      <w:fldChar w:fldCharType="separate"/>
    </w:r>
    <w:r w:rsidR="00D1221D">
      <w:rPr>
        <w:noProof/>
      </w:rPr>
      <w:t>1</w:t>
    </w:r>
    <w:r>
      <w:fldChar w:fldCharType="end"/>
    </w:r>
  </w:p>
  <w:p w14:paraId="0B9CED57" w14:textId="77777777" w:rsidR="00DE2528" w:rsidRDefault="00DE25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8AC604" w14:textId="77777777" w:rsidR="003C2961" w:rsidRDefault="003C2961" w:rsidP="00F25C8A">
      <w:pPr>
        <w:spacing w:after="0" w:line="240" w:lineRule="auto"/>
      </w:pPr>
      <w:r>
        <w:separator/>
      </w:r>
    </w:p>
  </w:footnote>
  <w:footnote w:type="continuationSeparator" w:id="0">
    <w:p w14:paraId="01E2AF6A" w14:textId="77777777" w:rsidR="003C2961" w:rsidRDefault="003C2961" w:rsidP="00F25C8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25B60" w14:textId="77777777" w:rsidR="00DE2528" w:rsidRDefault="00DE2528" w:rsidP="00FE56A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E85395" w14:textId="77777777" w:rsidR="00DE2528" w:rsidRDefault="00DE2528" w:rsidP="00FE56A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88913" w14:textId="77777777" w:rsidR="00DE2528" w:rsidRDefault="00DE2528" w:rsidP="00FE56A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221D">
      <w:rPr>
        <w:rStyle w:val="PageNumber"/>
        <w:noProof/>
      </w:rPr>
      <w:t>1</w:t>
    </w:r>
    <w:r>
      <w:rPr>
        <w:rStyle w:val="PageNumber"/>
      </w:rPr>
      <w:fldChar w:fldCharType="end"/>
    </w:r>
  </w:p>
  <w:p w14:paraId="59FF9377" w14:textId="77777777" w:rsidR="00DE2528" w:rsidRDefault="00DE2528" w:rsidP="00FE56A9">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4B022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1BB5DB9"/>
    <w:multiLevelType w:val="hybridMultilevel"/>
    <w:tmpl w:val="47B437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61206D4"/>
    <w:multiLevelType w:val="hybridMultilevel"/>
    <w:tmpl w:val="16309B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removePersonalInformation/>
  <w:removeDateAndTime/>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ED"/>
    <w:rsid w:val="00002043"/>
    <w:rsid w:val="00003DA6"/>
    <w:rsid w:val="00013DD1"/>
    <w:rsid w:val="000179F2"/>
    <w:rsid w:val="00033DCF"/>
    <w:rsid w:val="00035BDB"/>
    <w:rsid w:val="00037423"/>
    <w:rsid w:val="00040A94"/>
    <w:rsid w:val="00047C4E"/>
    <w:rsid w:val="00052AB3"/>
    <w:rsid w:val="00060223"/>
    <w:rsid w:val="000626F8"/>
    <w:rsid w:val="0006339F"/>
    <w:rsid w:val="00074F7E"/>
    <w:rsid w:val="000839A7"/>
    <w:rsid w:val="000917DF"/>
    <w:rsid w:val="000974E1"/>
    <w:rsid w:val="000A2C6D"/>
    <w:rsid w:val="000A3773"/>
    <w:rsid w:val="000B0F1B"/>
    <w:rsid w:val="000B74A4"/>
    <w:rsid w:val="000C31FF"/>
    <w:rsid w:val="000C693F"/>
    <w:rsid w:val="000F412F"/>
    <w:rsid w:val="0010168B"/>
    <w:rsid w:val="001046EC"/>
    <w:rsid w:val="001134B3"/>
    <w:rsid w:val="00121FF3"/>
    <w:rsid w:val="00126372"/>
    <w:rsid w:val="0013651D"/>
    <w:rsid w:val="00137F9C"/>
    <w:rsid w:val="00147200"/>
    <w:rsid w:val="00147D2C"/>
    <w:rsid w:val="00151265"/>
    <w:rsid w:val="00155813"/>
    <w:rsid w:val="001629F4"/>
    <w:rsid w:val="00163F46"/>
    <w:rsid w:val="00165713"/>
    <w:rsid w:val="001737B9"/>
    <w:rsid w:val="00174C2C"/>
    <w:rsid w:val="00175AFC"/>
    <w:rsid w:val="001850F7"/>
    <w:rsid w:val="00185C6E"/>
    <w:rsid w:val="00194962"/>
    <w:rsid w:val="001A19E5"/>
    <w:rsid w:val="001A35EB"/>
    <w:rsid w:val="001A4DE7"/>
    <w:rsid w:val="001B29F5"/>
    <w:rsid w:val="001C5B00"/>
    <w:rsid w:val="001D468E"/>
    <w:rsid w:val="001D6355"/>
    <w:rsid w:val="001E1ED6"/>
    <w:rsid w:val="001F08B6"/>
    <w:rsid w:val="001F175E"/>
    <w:rsid w:val="001F32F6"/>
    <w:rsid w:val="001F7A8B"/>
    <w:rsid w:val="00200ED3"/>
    <w:rsid w:val="002068F5"/>
    <w:rsid w:val="00206D21"/>
    <w:rsid w:val="002076D7"/>
    <w:rsid w:val="0022661D"/>
    <w:rsid w:val="00245A46"/>
    <w:rsid w:val="002470D2"/>
    <w:rsid w:val="00257D3C"/>
    <w:rsid w:val="002618AD"/>
    <w:rsid w:val="00282188"/>
    <w:rsid w:val="002848F4"/>
    <w:rsid w:val="00286F92"/>
    <w:rsid w:val="0029135F"/>
    <w:rsid w:val="00295362"/>
    <w:rsid w:val="002B0B96"/>
    <w:rsid w:val="002C568C"/>
    <w:rsid w:val="002D2E2E"/>
    <w:rsid w:val="002D3EF2"/>
    <w:rsid w:val="002D54C4"/>
    <w:rsid w:val="002E71E0"/>
    <w:rsid w:val="002F2A28"/>
    <w:rsid w:val="003247EA"/>
    <w:rsid w:val="00327D96"/>
    <w:rsid w:val="003415ED"/>
    <w:rsid w:val="00341D06"/>
    <w:rsid w:val="00345A92"/>
    <w:rsid w:val="00350153"/>
    <w:rsid w:val="00353DC0"/>
    <w:rsid w:val="00360E98"/>
    <w:rsid w:val="00367F2F"/>
    <w:rsid w:val="0037204E"/>
    <w:rsid w:val="003824F2"/>
    <w:rsid w:val="003A0CB1"/>
    <w:rsid w:val="003B278C"/>
    <w:rsid w:val="003B316D"/>
    <w:rsid w:val="003B3898"/>
    <w:rsid w:val="003C2961"/>
    <w:rsid w:val="003C3883"/>
    <w:rsid w:val="003C632E"/>
    <w:rsid w:val="003D0F8C"/>
    <w:rsid w:val="003D2AFD"/>
    <w:rsid w:val="003E467E"/>
    <w:rsid w:val="003E6206"/>
    <w:rsid w:val="003F23E5"/>
    <w:rsid w:val="00410752"/>
    <w:rsid w:val="00410E35"/>
    <w:rsid w:val="00413B75"/>
    <w:rsid w:val="00414838"/>
    <w:rsid w:val="00423F66"/>
    <w:rsid w:val="004444F1"/>
    <w:rsid w:val="0044591F"/>
    <w:rsid w:val="004459BB"/>
    <w:rsid w:val="00445D6D"/>
    <w:rsid w:val="00446B57"/>
    <w:rsid w:val="00450665"/>
    <w:rsid w:val="004547D3"/>
    <w:rsid w:val="00455D1F"/>
    <w:rsid w:val="0046200A"/>
    <w:rsid w:val="00466359"/>
    <w:rsid w:val="00473C7B"/>
    <w:rsid w:val="00476621"/>
    <w:rsid w:val="00480AC0"/>
    <w:rsid w:val="004863A2"/>
    <w:rsid w:val="004902D4"/>
    <w:rsid w:val="004A2F11"/>
    <w:rsid w:val="004A55FF"/>
    <w:rsid w:val="004A6BF7"/>
    <w:rsid w:val="004A7F3E"/>
    <w:rsid w:val="004B21A9"/>
    <w:rsid w:val="004B7E22"/>
    <w:rsid w:val="004C33C3"/>
    <w:rsid w:val="004C40F4"/>
    <w:rsid w:val="004F2F82"/>
    <w:rsid w:val="005134D7"/>
    <w:rsid w:val="00515C8E"/>
    <w:rsid w:val="005216C8"/>
    <w:rsid w:val="00522ACE"/>
    <w:rsid w:val="005301AF"/>
    <w:rsid w:val="00546835"/>
    <w:rsid w:val="0055581F"/>
    <w:rsid w:val="00571877"/>
    <w:rsid w:val="0057277A"/>
    <w:rsid w:val="005769F6"/>
    <w:rsid w:val="00585D99"/>
    <w:rsid w:val="00587F78"/>
    <w:rsid w:val="00590A5D"/>
    <w:rsid w:val="00590E74"/>
    <w:rsid w:val="00591038"/>
    <w:rsid w:val="005917DC"/>
    <w:rsid w:val="00591F56"/>
    <w:rsid w:val="00593E7A"/>
    <w:rsid w:val="00595618"/>
    <w:rsid w:val="005A532F"/>
    <w:rsid w:val="005A603B"/>
    <w:rsid w:val="005B3EDA"/>
    <w:rsid w:val="005B3F2F"/>
    <w:rsid w:val="005E7C3E"/>
    <w:rsid w:val="0060592B"/>
    <w:rsid w:val="00605A61"/>
    <w:rsid w:val="00627EBE"/>
    <w:rsid w:val="00637067"/>
    <w:rsid w:val="00642833"/>
    <w:rsid w:val="006446E4"/>
    <w:rsid w:val="00656F74"/>
    <w:rsid w:val="006778E7"/>
    <w:rsid w:val="00680119"/>
    <w:rsid w:val="00681EA3"/>
    <w:rsid w:val="00683CAE"/>
    <w:rsid w:val="0069149E"/>
    <w:rsid w:val="00692A2F"/>
    <w:rsid w:val="006944C0"/>
    <w:rsid w:val="0069498C"/>
    <w:rsid w:val="006A1188"/>
    <w:rsid w:val="006A2CE2"/>
    <w:rsid w:val="006C38DB"/>
    <w:rsid w:val="006C3AD2"/>
    <w:rsid w:val="006D0F70"/>
    <w:rsid w:val="006D7053"/>
    <w:rsid w:val="00702DCC"/>
    <w:rsid w:val="00706897"/>
    <w:rsid w:val="007070C3"/>
    <w:rsid w:val="00725BD3"/>
    <w:rsid w:val="00726A70"/>
    <w:rsid w:val="00726D6E"/>
    <w:rsid w:val="007304A6"/>
    <w:rsid w:val="00732C07"/>
    <w:rsid w:val="00736A8F"/>
    <w:rsid w:val="0074150A"/>
    <w:rsid w:val="0074457B"/>
    <w:rsid w:val="0075307A"/>
    <w:rsid w:val="00773642"/>
    <w:rsid w:val="00774AAB"/>
    <w:rsid w:val="00777C46"/>
    <w:rsid w:val="00785DBB"/>
    <w:rsid w:val="00787BC3"/>
    <w:rsid w:val="0079129F"/>
    <w:rsid w:val="00794748"/>
    <w:rsid w:val="007A7150"/>
    <w:rsid w:val="007B4D1B"/>
    <w:rsid w:val="007C5A2B"/>
    <w:rsid w:val="007D4C55"/>
    <w:rsid w:val="007E19A8"/>
    <w:rsid w:val="007E3D1A"/>
    <w:rsid w:val="007F4BC1"/>
    <w:rsid w:val="0080105E"/>
    <w:rsid w:val="00802133"/>
    <w:rsid w:val="00810BD5"/>
    <w:rsid w:val="0081103F"/>
    <w:rsid w:val="00817A14"/>
    <w:rsid w:val="00825420"/>
    <w:rsid w:val="008371F4"/>
    <w:rsid w:val="00847140"/>
    <w:rsid w:val="008515EF"/>
    <w:rsid w:val="0085198A"/>
    <w:rsid w:val="00866C70"/>
    <w:rsid w:val="0086735F"/>
    <w:rsid w:val="00870333"/>
    <w:rsid w:val="008713CA"/>
    <w:rsid w:val="008735E5"/>
    <w:rsid w:val="00875001"/>
    <w:rsid w:val="00895EED"/>
    <w:rsid w:val="00896AEF"/>
    <w:rsid w:val="008A1718"/>
    <w:rsid w:val="008A188A"/>
    <w:rsid w:val="008A71EE"/>
    <w:rsid w:val="008B0779"/>
    <w:rsid w:val="008B6AC7"/>
    <w:rsid w:val="008C292E"/>
    <w:rsid w:val="008C50B9"/>
    <w:rsid w:val="008C757C"/>
    <w:rsid w:val="008C7F39"/>
    <w:rsid w:val="008D1387"/>
    <w:rsid w:val="008E1468"/>
    <w:rsid w:val="008E6741"/>
    <w:rsid w:val="008E71F9"/>
    <w:rsid w:val="008F0FF5"/>
    <w:rsid w:val="008F1DBC"/>
    <w:rsid w:val="00907E4B"/>
    <w:rsid w:val="0091568C"/>
    <w:rsid w:val="0091569B"/>
    <w:rsid w:val="00917A9C"/>
    <w:rsid w:val="00917EC7"/>
    <w:rsid w:val="00924369"/>
    <w:rsid w:val="00926029"/>
    <w:rsid w:val="00926120"/>
    <w:rsid w:val="00930B27"/>
    <w:rsid w:val="00934FCC"/>
    <w:rsid w:val="00943665"/>
    <w:rsid w:val="00944897"/>
    <w:rsid w:val="00950BF8"/>
    <w:rsid w:val="00955282"/>
    <w:rsid w:val="00967A0A"/>
    <w:rsid w:val="0098252A"/>
    <w:rsid w:val="009A5EBB"/>
    <w:rsid w:val="009A730D"/>
    <w:rsid w:val="009B146E"/>
    <w:rsid w:val="009C6471"/>
    <w:rsid w:val="009D5F31"/>
    <w:rsid w:val="009D6108"/>
    <w:rsid w:val="009E2290"/>
    <w:rsid w:val="009E713D"/>
    <w:rsid w:val="00A13CA0"/>
    <w:rsid w:val="00A16E62"/>
    <w:rsid w:val="00A21D6B"/>
    <w:rsid w:val="00A26427"/>
    <w:rsid w:val="00A30B6B"/>
    <w:rsid w:val="00A3512A"/>
    <w:rsid w:val="00A51773"/>
    <w:rsid w:val="00A52B5A"/>
    <w:rsid w:val="00A568EB"/>
    <w:rsid w:val="00A637ED"/>
    <w:rsid w:val="00A63F99"/>
    <w:rsid w:val="00A75A90"/>
    <w:rsid w:val="00A762D1"/>
    <w:rsid w:val="00A835DE"/>
    <w:rsid w:val="00A836DC"/>
    <w:rsid w:val="00A90DA3"/>
    <w:rsid w:val="00A9772E"/>
    <w:rsid w:val="00A979B0"/>
    <w:rsid w:val="00AB1F0E"/>
    <w:rsid w:val="00AC578D"/>
    <w:rsid w:val="00AD4DBF"/>
    <w:rsid w:val="00AE2C46"/>
    <w:rsid w:val="00AE4CE2"/>
    <w:rsid w:val="00AE59C8"/>
    <w:rsid w:val="00B00068"/>
    <w:rsid w:val="00B02EAD"/>
    <w:rsid w:val="00B04270"/>
    <w:rsid w:val="00B071E3"/>
    <w:rsid w:val="00B13500"/>
    <w:rsid w:val="00B15502"/>
    <w:rsid w:val="00B46AD8"/>
    <w:rsid w:val="00B63669"/>
    <w:rsid w:val="00B6646C"/>
    <w:rsid w:val="00B67788"/>
    <w:rsid w:val="00B96E90"/>
    <w:rsid w:val="00B9755F"/>
    <w:rsid w:val="00BB06BF"/>
    <w:rsid w:val="00BB5830"/>
    <w:rsid w:val="00BC2547"/>
    <w:rsid w:val="00BD04E2"/>
    <w:rsid w:val="00BE659B"/>
    <w:rsid w:val="00BF0E62"/>
    <w:rsid w:val="00BF4908"/>
    <w:rsid w:val="00C06B6A"/>
    <w:rsid w:val="00C208AB"/>
    <w:rsid w:val="00C226B2"/>
    <w:rsid w:val="00C26D24"/>
    <w:rsid w:val="00C27776"/>
    <w:rsid w:val="00C42841"/>
    <w:rsid w:val="00C44AAB"/>
    <w:rsid w:val="00C54556"/>
    <w:rsid w:val="00C55AD9"/>
    <w:rsid w:val="00C81ED3"/>
    <w:rsid w:val="00C86331"/>
    <w:rsid w:val="00C90864"/>
    <w:rsid w:val="00CA600D"/>
    <w:rsid w:val="00CB5679"/>
    <w:rsid w:val="00CB67EA"/>
    <w:rsid w:val="00CE14B5"/>
    <w:rsid w:val="00CE705C"/>
    <w:rsid w:val="00D029B1"/>
    <w:rsid w:val="00D031EA"/>
    <w:rsid w:val="00D066C5"/>
    <w:rsid w:val="00D1221D"/>
    <w:rsid w:val="00D348B1"/>
    <w:rsid w:val="00D419C1"/>
    <w:rsid w:val="00D4283B"/>
    <w:rsid w:val="00D51FD6"/>
    <w:rsid w:val="00D53CB2"/>
    <w:rsid w:val="00D64A32"/>
    <w:rsid w:val="00D64F44"/>
    <w:rsid w:val="00D64FDB"/>
    <w:rsid w:val="00D658BE"/>
    <w:rsid w:val="00D723E6"/>
    <w:rsid w:val="00D72D0B"/>
    <w:rsid w:val="00D72F0E"/>
    <w:rsid w:val="00D8046D"/>
    <w:rsid w:val="00D81D97"/>
    <w:rsid w:val="00D862CC"/>
    <w:rsid w:val="00D8732D"/>
    <w:rsid w:val="00D94225"/>
    <w:rsid w:val="00D94ECB"/>
    <w:rsid w:val="00D967C0"/>
    <w:rsid w:val="00DA4873"/>
    <w:rsid w:val="00DB4144"/>
    <w:rsid w:val="00DB4570"/>
    <w:rsid w:val="00DD19EA"/>
    <w:rsid w:val="00DE22EF"/>
    <w:rsid w:val="00DE2528"/>
    <w:rsid w:val="00DE4EB2"/>
    <w:rsid w:val="00E008D8"/>
    <w:rsid w:val="00E01351"/>
    <w:rsid w:val="00E03642"/>
    <w:rsid w:val="00E1298B"/>
    <w:rsid w:val="00E32852"/>
    <w:rsid w:val="00E4112D"/>
    <w:rsid w:val="00E52ADA"/>
    <w:rsid w:val="00E8564E"/>
    <w:rsid w:val="00EA703C"/>
    <w:rsid w:val="00EB0A52"/>
    <w:rsid w:val="00EB1EF6"/>
    <w:rsid w:val="00EB226D"/>
    <w:rsid w:val="00EC006F"/>
    <w:rsid w:val="00EC325D"/>
    <w:rsid w:val="00EC44E6"/>
    <w:rsid w:val="00EC5CBA"/>
    <w:rsid w:val="00EC6337"/>
    <w:rsid w:val="00EC67FF"/>
    <w:rsid w:val="00EC6F23"/>
    <w:rsid w:val="00ED52F7"/>
    <w:rsid w:val="00EE407D"/>
    <w:rsid w:val="00EE41B6"/>
    <w:rsid w:val="00F000E0"/>
    <w:rsid w:val="00F07A96"/>
    <w:rsid w:val="00F160B0"/>
    <w:rsid w:val="00F25C8A"/>
    <w:rsid w:val="00F25D95"/>
    <w:rsid w:val="00F272EA"/>
    <w:rsid w:val="00F338E2"/>
    <w:rsid w:val="00F42249"/>
    <w:rsid w:val="00F6000D"/>
    <w:rsid w:val="00F62295"/>
    <w:rsid w:val="00F632D6"/>
    <w:rsid w:val="00F63F13"/>
    <w:rsid w:val="00F76B89"/>
    <w:rsid w:val="00F85AF3"/>
    <w:rsid w:val="00F86ED4"/>
    <w:rsid w:val="00F87FAE"/>
    <w:rsid w:val="00F9663A"/>
    <w:rsid w:val="00FA4D30"/>
    <w:rsid w:val="00FA540B"/>
    <w:rsid w:val="00FC30C4"/>
    <w:rsid w:val="00FE56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1B66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5ED"/>
    <w:pPr>
      <w:spacing w:after="200" w:line="276" w:lineRule="auto"/>
    </w:pPr>
    <w:rPr>
      <w:sz w:val="22"/>
      <w:szCs w:val="22"/>
      <w:lang w:val="es-ES"/>
    </w:rPr>
  </w:style>
  <w:style w:type="paragraph" w:styleId="Heading1">
    <w:name w:val="heading 1"/>
    <w:basedOn w:val="Normal"/>
    <w:next w:val="Normal"/>
    <w:link w:val="Heading1Char"/>
    <w:uiPriority w:val="9"/>
    <w:qFormat/>
    <w:rsid w:val="008C292E"/>
    <w:pPr>
      <w:keepNext/>
      <w:keepLines/>
      <w:spacing w:before="480" w:after="0"/>
      <w:outlineLvl w:val="0"/>
    </w:pPr>
    <w:rPr>
      <w:rFonts w:ascii="Times New Roman" w:eastAsia="Times New Roman" w:hAnsi="Times New Roman"/>
      <w:b/>
      <w:bCs/>
      <w:sz w:val="28"/>
      <w:szCs w:val="28"/>
      <w:lang w:val="x-none" w:eastAsia="x-none"/>
    </w:rPr>
  </w:style>
  <w:style w:type="paragraph" w:styleId="Heading2">
    <w:name w:val="heading 2"/>
    <w:basedOn w:val="Normal"/>
    <w:next w:val="Normal"/>
    <w:link w:val="Heading2Char"/>
    <w:uiPriority w:val="9"/>
    <w:qFormat/>
    <w:rsid w:val="008C292E"/>
    <w:pPr>
      <w:keepNext/>
      <w:keepLines/>
      <w:spacing w:before="200" w:after="0"/>
      <w:outlineLvl w:val="1"/>
    </w:pPr>
    <w:rPr>
      <w:rFonts w:ascii="Times New Roman" w:eastAsia="Times New Roman" w:hAnsi="Times New Roman"/>
      <w:b/>
      <w:bCs/>
      <w:i/>
      <w:sz w:val="24"/>
      <w:szCs w:val="26"/>
      <w:lang w:val="x-none" w:eastAsia="x-none"/>
    </w:rPr>
  </w:style>
  <w:style w:type="paragraph" w:styleId="Heading3">
    <w:name w:val="heading 3"/>
    <w:basedOn w:val="Normal"/>
    <w:next w:val="Normal"/>
    <w:link w:val="Heading3Char"/>
    <w:uiPriority w:val="9"/>
    <w:semiHidden/>
    <w:unhideWhenUsed/>
    <w:qFormat/>
    <w:rsid w:val="00473C7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8C292E"/>
    <w:rPr>
      <w:rFonts w:ascii="Times New Roman" w:eastAsia="Times New Roman" w:hAnsi="Times New Roman" w:cs="Times New Roman"/>
      <w:b/>
      <w:bCs/>
      <w:i/>
      <w:sz w:val="24"/>
      <w:szCs w:val="26"/>
    </w:rPr>
  </w:style>
  <w:style w:type="character" w:customStyle="1" w:styleId="Heading1Char">
    <w:name w:val="Heading 1 Char"/>
    <w:link w:val="Heading1"/>
    <w:uiPriority w:val="9"/>
    <w:rsid w:val="008C292E"/>
    <w:rPr>
      <w:rFonts w:ascii="Times New Roman" w:eastAsia="Times New Roman" w:hAnsi="Times New Roman" w:cs="Times New Roman"/>
      <w:b/>
      <w:bCs/>
      <w:sz w:val="28"/>
      <w:szCs w:val="28"/>
    </w:rPr>
  </w:style>
  <w:style w:type="paragraph" w:customStyle="1" w:styleId="ColorfulList-Accent11">
    <w:name w:val="Colorful List - Accent 11"/>
    <w:basedOn w:val="Normal"/>
    <w:qFormat/>
    <w:rsid w:val="003415ED"/>
    <w:pPr>
      <w:ind w:left="720"/>
      <w:contextualSpacing/>
    </w:pPr>
  </w:style>
  <w:style w:type="paragraph" w:styleId="Header">
    <w:name w:val="header"/>
    <w:basedOn w:val="Normal"/>
    <w:link w:val="HeaderChar"/>
    <w:uiPriority w:val="99"/>
    <w:unhideWhenUsed/>
    <w:rsid w:val="00F25C8A"/>
    <w:pPr>
      <w:tabs>
        <w:tab w:val="center" w:pos="4252"/>
        <w:tab w:val="right" w:pos="8504"/>
      </w:tabs>
    </w:pPr>
    <w:rPr>
      <w:lang w:val="x-none"/>
    </w:rPr>
  </w:style>
  <w:style w:type="character" w:customStyle="1" w:styleId="HeaderChar">
    <w:name w:val="Header Char"/>
    <w:link w:val="Header"/>
    <w:uiPriority w:val="99"/>
    <w:rsid w:val="00F25C8A"/>
    <w:rPr>
      <w:sz w:val="22"/>
      <w:szCs w:val="22"/>
      <w:lang w:eastAsia="en-US"/>
    </w:rPr>
  </w:style>
  <w:style w:type="paragraph" w:styleId="Footer">
    <w:name w:val="footer"/>
    <w:basedOn w:val="Normal"/>
    <w:link w:val="FooterChar"/>
    <w:uiPriority w:val="99"/>
    <w:unhideWhenUsed/>
    <w:rsid w:val="00F25C8A"/>
    <w:pPr>
      <w:tabs>
        <w:tab w:val="center" w:pos="4252"/>
        <w:tab w:val="right" w:pos="8504"/>
      </w:tabs>
    </w:pPr>
    <w:rPr>
      <w:lang w:val="x-none"/>
    </w:rPr>
  </w:style>
  <w:style w:type="character" w:customStyle="1" w:styleId="FooterChar">
    <w:name w:val="Footer Char"/>
    <w:link w:val="Footer"/>
    <w:uiPriority w:val="99"/>
    <w:rsid w:val="00F25C8A"/>
    <w:rPr>
      <w:sz w:val="22"/>
      <w:szCs w:val="22"/>
      <w:lang w:eastAsia="en-US"/>
    </w:rPr>
  </w:style>
  <w:style w:type="character" w:styleId="Hyperlink">
    <w:name w:val="Hyperlink"/>
    <w:uiPriority w:val="99"/>
    <w:unhideWhenUsed/>
    <w:rsid w:val="006778E7"/>
    <w:rPr>
      <w:color w:val="0000FF"/>
      <w:u w:val="single"/>
    </w:rPr>
  </w:style>
  <w:style w:type="character" w:styleId="CommentReference">
    <w:name w:val="annotation reference"/>
    <w:uiPriority w:val="99"/>
    <w:semiHidden/>
    <w:unhideWhenUsed/>
    <w:rsid w:val="008A71EE"/>
    <w:rPr>
      <w:sz w:val="16"/>
      <w:szCs w:val="16"/>
    </w:rPr>
  </w:style>
  <w:style w:type="paragraph" w:styleId="CommentText">
    <w:name w:val="annotation text"/>
    <w:basedOn w:val="Normal"/>
    <w:link w:val="CommentTextChar"/>
    <w:uiPriority w:val="99"/>
    <w:semiHidden/>
    <w:unhideWhenUsed/>
    <w:rsid w:val="008A71EE"/>
    <w:rPr>
      <w:sz w:val="20"/>
      <w:szCs w:val="20"/>
      <w:lang w:val="x-none"/>
    </w:rPr>
  </w:style>
  <w:style w:type="character" w:customStyle="1" w:styleId="CommentTextChar">
    <w:name w:val="Comment Text Char"/>
    <w:link w:val="CommentText"/>
    <w:uiPriority w:val="99"/>
    <w:semiHidden/>
    <w:rsid w:val="008A71EE"/>
    <w:rPr>
      <w:lang w:eastAsia="en-US"/>
    </w:rPr>
  </w:style>
  <w:style w:type="paragraph" w:styleId="CommentSubject">
    <w:name w:val="annotation subject"/>
    <w:basedOn w:val="CommentText"/>
    <w:next w:val="CommentText"/>
    <w:link w:val="CommentSubjectChar"/>
    <w:uiPriority w:val="99"/>
    <w:semiHidden/>
    <w:unhideWhenUsed/>
    <w:rsid w:val="008A71EE"/>
    <w:rPr>
      <w:b/>
      <w:bCs/>
    </w:rPr>
  </w:style>
  <w:style w:type="character" w:customStyle="1" w:styleId="CommentSubjectChar">
    <w:name w:val="Comment Subject Char"/>
    <w:link w:val="CommentSubject"/>
    <w:uiPriority w:val="99"/>
    <w:semiHidden/>
    <w:rsid w:val="008A71EE"/>
    <w:rPr>
      <w:b/>
      <w:bCs/>
      <w:lang w:eastAsia="en-US"/>
    </w:rPr>
  </w:style>
  <w:style w:type="paragraph" w:styleId="BalloonText">
    <w:name w:val="Balloon Text"/>
    <w:basedOn w:val="Normal"/>
    <w:link w:val="BalloonTextChar"/>
    <w:uiPriority w:val="99"/>
    <w:semiHidden/>
    <w:unhideWhenUsed/>
    <w:rsid w:val="008A71EE"/>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8A71EE"/>
    <w:rPr>
      <w:rFonts w:ascii="Tahoma" w:hAnsi="Tahoma" w:cs="Tahoma"/>
      <w:sz w:val="16"/>
      <w:szCs w:val="16"/>
      <w:lang w:eastAsia="en-US"/>
    </w:rPr>
  </w:style>
  <w:style w:type="character" w:styleId="PageNumber">
    <w:name w:val="page number"/>
    <w:uiPriority w:val="99"/>
    <w:semiHidden/>
    <w:unhideWhenUsed/>
    <w:rsid w:val="00FE56A9"/>
  </w:style>
  <w:style w:type="paragraph" w:styleId="EndnoteText">
    <w:name w:val="endnote text"/>
    <w:basedOn w:val="Normal"/>
    <w:link w:val="EndnoteTextChar"/>
    <w:uiPriority w:val="99"/>
    <w:unhideWhenUsed/>
    <w:rsid w:val="00FE56A9"/>
    <w:rPr>
      <w:sz w:val="24"/>
      <w:szCs w:val="24"/>
      <w:lang w:eastAsia="x-none"/>
    </w:rPr>
  </w:style>
  <w:style w:type="character" w:customStyle="1" w:styleId="EndnoteTextChar">
    <w:name w:val="Endnote Text Char"/>
    <w:link w:val="EndnoteText"/>
    <w:uiPriority w:val="99"/>
    <w:rsid w:val="00FE56A9"/>
    <w:rPr>
      <w:sz w:val="24"/>
      <w:szCs w:val="24"/>
      <w:lang w:val="es-ES"/>
    </w:rPr>
  </w:style>
  <w:style w:type="character" w:styleId="EndnoteReference">
    <w:name w:val="endnote reference"/>
    <w:uiPriority w:val="99"/>
    <w:unhideWhenUsed/>
    <w:rsid w:val="00FE56A9"/>
    <w:rPr>
      <w:vertAlign w:val="superscript"/>
    </w:rPr>
  </w:style>
  <w:style w:type="paragraph" w:styleId="ListParagraph">
    <w:name w:val="List Paragraph"/>
    <w:basedOn w:val="Normal"/>
    <w:uiPriority w:val="34"/>
    <w:qFormat/>
    <w:rsid w:val="00810BD5"/>
    <w:pPr>
      <w:ind w:left="720"/>
      <w:contextualSpacing/>
    </w:pPr>
  </w:style>
  <w:style w:type="paragraph" w:styleId="Revision">
    <w:name w:val="Revision"/>
    <w:hidden/>
    <w:uiPriority w:val="71"/>
    <w:rsid w:val="0046200A"/>
    <w:rPr>
      <w:sz w:val="22"/>
      <w:szCs w:val="22"/>
      <w:lang w:val="es-ES"/>
    </w:rPr>
  </w:style>
  <w:style w:type="character" w:styleId="FollowedHyperlink">
    <w:name w:val="FollowedHyperlink"/>
    <w:basedOn w:val="DefaultParagraphFont"/>
    <w:uiPriority w:val="99"/>
    <w:semiHidden/>
    <w:unhideWhenUsed/>
    <w:rsid w:val="002C568C"/>
    <w:rPr>
      <w:color w:val="800080" w:themeColor="followedHyperlink"/>
      <w:u w:val="single"/>
    </w:rPr>
  </w:style>
  <w:style w:type="character" w:customStyle="1" w:styleId="Heading3Char">
    <w:name w:val="Heading 3 Char"/>
    <w:basedOn w:val="DefaultParagraphFont"/>
    <w:link w:val="Heading3"/>
    <w:uiPriority w:val="9"/>
    <w:semiHidden/>
    <w:rsid w:val="00473C7B"/>
    <w:rPr>
      <w:rFonts w:asciiTheme="majorHAnsi" w:eastAsiaTheme="majorEastAsia" w:hAnsiTheme="majorHAnsi" w:cstheme="majorBidi"/>
      <w:color w:val="243F60" w:themeColor="accent1" w:themeShade="7F"/>
      <w:sz w:val="24"/>
      <w:szCs w:val="24"/>
      <w:lang w:val="es-ES"/>
    </w:rPr>
  </w:style>
  <w:style w:type="paragraph" w:styleId="FootnoteText">
    <w:name w:val="footnote text"/>
    <w:basedOn w:val="Normal"/>
    <w:link w:val="FootnoteTextChar"/>
    <w:uiPriority w:val="99"/>
    <w:semiHidden/>
    <w:unhideWhenUsed/>
    <w:rsid w:val="00EC5C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5CBA"/>
    <w:rPr>
      <w:lang w:val="es-ES"/>
    </w:rPr>
  </w:style>
  <w:style w:type="character" w:styleId="FootnoteReference">
    <w:name w:val="footnote reference"/>
    <w:basedOn w:val="DefaultParagraphFont"/>
    <w:uiPriority w:val="99"/>
    <w:semiHidden/>
    <w:unhideWhenUsed/>
    <w:rsid w:val="00EC5CB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5ED"/>
    <w:pPr>
      <w:spacing w:after="200" w:line="276" w:lineRule="auto"/>
    </w:pPr>
    <w:rPr>
      <w:sz w:val="22"/>
      <w:szCs w:val="22"/>
      <w:lang w:val="es-ES"/>
    </w:rPr>
  </w:style>
  <w:style w:type="paragraph" w:styleId="Heading1">
    <w:name w:val="heading 1"/>
    <w:basedOn w:val="Normal"/>
    <w:next w:val="Normal"/>
    <w:link w:val="Heading1Char"/>
    <w:uiPriority w:val="9"/>
    <w:qFormat/>
    <w:rsid w:val="008C292E"/>
    <w:pPr>
      <w:keepNext/>
      <w:keepLines/>
      <w:spacing w:before="480" w:after="0"/>
      <w:outlineLvl w:val="0"/>
    </w:pPr>
    <w:rPr>
      <w:rFonts w:ascii="Times New Roman" w:eastAsia="Times New Roman" w:hAnsi="Times New Roman"/>
      <w:b/>
      <w:bCs/>
      <w:sz w:val="28"/>
      <w:szCs w:val="28"/>
      <w:lang w:val="x-none" w:eastAsia="x-none"/>
    </w:rPr>
  </w:style>
  <w:style w:type="paragraph" w:styleId="Heading2">
    <w:name w:val="heading 2"/>
    <w:basedOn w:val="Normal"/>
    <w:next w:val="Normal"/>
    <w:link w:val="Heading2Char"/>
    <w:uiPriority w:val="9"/>
    <w:qFormat/>
    <w:rsid w:val="008C292E"/>
    <w:pPr>
      <w:keepNext/>
      <w:keepLines/>
      <w:spacing w:before="200" w:after="0"/>
      <w:outlineLvl w:val="1"/>
    </w:pPr>
    <w:rPr>
      <w:rFonts w:ascii="Times New Roman" w:eastAsia="Times New Roman" w:hAnsi="Times New Roman"/>
      <w:b/>
      <w:bCs/>
      <w:i/>
      <w:sz w:val="24"/>
      <w:szCs w:val="26"/>
      <w:lang w:val="x-none" w:eastAsia="x-none"/>
    </w:rPr>
  </w:style>
  <w:style w:type="paragraph" w:styleId="Heading3">
    <w:name w:val="heading 3"/>
    <w:basedOn w:val="Normal"/>
    <w:next w:val="Normal"/>
    <w:link w:val="Heading3Char"/>
    <w:uiPriority w:val="9"/>
    <w:semiHidden/>
    <w:unhideWhenUsed/>
    <w:qFormat/>
    <w:rsid w:val="00473C7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8C292E"/>
    <w:rPr>
      <w:rFonts w:ascii="Times New Roman" w:eastAsia="Times New Roman" w:hAnsi="Times New Roman" w:cs="Times New Roman"/>
      <w:b/>
      <w:bCs/>
      <w:i/>
      <w:sz w:val="24"/>
      <w:szCs w:val="26"/>
    </w:rPr>
  </w:style>
  <w:style w:type="character" w:customStyle="1" w:styleId="Heading1Char">
    <w:name w:val="Heading 1 Char"/>
    <w:link w:val="Heading1"/>
    <w:uiPriority w:val="9"/>
    <w:rsid w:val="008C292E"/>
    <w:rPr>
      <w:rFonts w:ascii="Times New Roman" w:eastAsia="Times New Roman" w:hAnsi="Times New Roman" w:cs="Times New Roman"/>
      <w:b/>
      <w:bCs/>
      <w:sz w:val="28"/>
      <w:szCs w:val="28"/>
    </w:rPr>
  </w:style>
  <w:style w:type="paragraph" w:customStyle="1" w:styleId="ColorfulList-Accent11">
    <w:name w:val="Colorful List - Accent 11"/>
    <w:basedOn w:val="Normal"/>
    <w:qFormat/>
    <w:rsid w:val="003415ED"/>
    <w:pPr>
      <w:ind w:left="720"/>
      <w:contextualSpacing/>
    </w:pPr>
  </w:style>
  <w:style w:type="paragraph" w:styleId="Header">
    <w:name w:val="header"/>
    <w:basedOn w:val="Normal"/>
    <w:link w:val="HeaderChar"/>
    <w:uiPriority w:val="99"/>
    <w:unhideWhenUsed/>
    <w:rsid w:val="00F25C8A"/>
    <w:pPr>
      <w:tabs>
        <w:tab w:val="center" w:pos="4252"/>
        <w:tab w:val="right" w:pos="8504"/>
      </w:tabs>
    </w:pPr>
    <w:rPr>
      <w:lang w:val="x-none"/>
    </w:rPr>
  </w:style>
  <w:style w:type="character" w:customStyle="1" w:styleId="HeaderChar">
    <w:name w:val="Header Char"/>
    <w:link w:val="Header"/>
    <w:uiPriority w:val="99"/>
    <w:rsid w:val="00F25C8A"/>
    <w:rPr>
      <w:sz w:val="22"/>
      <w:szCs w:val="22"/>
      <w:lang w:eastAsia="en-US"/>
    </w:rPr>
  </w:style>
  <w:style w:type="paragraph" w:styleId="Footer">
    <w:name w:val="footer"/>
    <w:basedOn w:val="Normal"/>
    <w:link w:val="FooterChar"/>
    <w:uiPriority w:val="99"/>
    <w:unhideWhenUsed/>
    <w:rsid w:val="00F25C8A"/>
    <w:pPr>
      <w:tabs>
        <w:tab w:val="center" w:pos="4252"/>
        <w:tab w:val="right" w:pos="8504"/>
      </w:tabs>
    </w:pPr>
    <w:rPr>
      <w:lang w:val="x-none"/>
    </w:rPr>
  </w:style>
  <w:style w:type="character" w:customStyle="1" w:styleId="FooterChar">
    <w:name w:val="Footer Char"/>
    <w:link w:val="Footer"/>
    <w:uiPriority w:val="99"/>
    <w:rsid w:val="00F25C8A"/>
    <w:rPr>
      <w:sz w:val="22"/>
      <w:szCs w:val="22"/>
      <w:lang w:eastAsia="en-US"/>
    </w:rPr>
  </w:style>
  <w:style w:type="character" w:styleId="Hyperlink">
    <w:name w:val="Hyperlink"/>
    <w:uiPriority w:val="99"/>
    <w:unhideWhenUsed/>
    <w:rsid w:val="006778E7"/>
    <w:rPr>
      <w:color w:val="0000FF"/>
      <w:u w:val="single"/>
    </w:rPr>
  </w:style>
  <w:style w:type="character" w:styleId="CommentReference">
    <w:name w:val="annotation reference"/>
    <w:uiPriority w:val="99"/>
    <w:semiHidden/>
    <w:unhideWhenUsed/>
    <w:rsid w:val="008A71EE"/>
    <w:rPr>
      <w:sz w:val="16"/>
      <w:szCs w:val="16"/>
    </w:rPr>
  </w:style>
  <w:style w:type="paragraph" w:styleId="CommentText">
    <w:name w:val="annotation text"/>
    <w:basedOn w:val="Normal"/>
    <w:link w:val="CommentTextChar"/>
    <w:uiPriority w:val="99"/>
    <w:semiHidden/>
    <w:unhideWhenUsed/>
    <w:rsid w:val="008A71EE"/>
    <w:rPr>
      <w:sz w:val="20"/>
      <w:szCs w:val="20"/>
      <w:lang w:val="x-none"/>
    </w:rPr>
  </w:style>
  <w:style w:type="character" w:customStyle="1" w:styleId="CommentTextChar">
    <w:name w:val="Comment Text Char"/>
    <w:link w:val="CommentText"/>
    <w:uiPriority w:val="99"/>
    <w:semiHidden/>
    <w:rsid w:val="008A71EE"/>
    <w:rPr>
      <w:lang w:eastAsia="en-US"/>
    </w:rPr>
  </w:style>
  <w:style w:type="paragraph" w:styleId="CommentSubject">
    <w:name w:val="annotation subject"/>
    <w:basedOn w:val="CommentText"/>
    <w:next w:val="CommentText"/>
    <w:link w:val="CommentSubjectChar"/>
    <w:uiPriority w:val="99"/>
    <w:semiHidden/>
    <w:unhideWhenUsed/>
    <w:rsid w:val="008A71EE"/>
    <w:rPr>
      <w:b/>
      <w:bCs/>
    </w:rPr>
  </w:style>
  <w:style w:type="character" w:customStyle="1" w:styleId="CommentSubjectChar">
    <w:name w:val="Comment Subject Char"/>
    <w:link w:val="CommentSubject"/>
    <w:uiPriority w:val="99"/>
    <w:semiHidden/>
    <w:rsid w:val="008A71EE"/>
    <w:rPr>
      <w:b/>
      <w:bCs/>
      <w:lang w:eastAsia="en-US"/>
    </w:rPr>
  </w:style>
  <w:style w:type="paragraph" w:styleId="BalloonText">
    <w:name w:val="Balloon Text"/>
    <w:basedOn w:val="Normal"/>
    <w:link w:val="BalloonTextChar"/>
    <w:uiPriority w:val="99"/>
    <w:semiHidden/>
    <w:unhideWhenUsed/>
    <w:rsid w:val="008A71EE"/>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8A71EE"/>
    <w:rPr>
      <w:rFonts w:ascii="Tahoma" w:hAnsi="Tahoma" w:cs="Tahoma"/>
      <w:sz w:val="16"/>
      <w:szCs w:val="16"/>
      <w:lang w:eastAsia="en-US"/>
    </w:rPr>
  </w:style>
  <w:style w:type="character" w:styleId="PageNumber">
    <w:name w:val="page number"/>
    <w:uiPriority w:val="99"/>
    <w:semiHidden/>
    <w:unhideWhenUsed/>
    <w:rsid w:val="00FE56A9"/>
  </w:style>
  <w:style w:type="paragraph" w:styleId="EndnoteText">
    <w:name w:val="endnote text"/>
    <w:basedOn w:val="Normal"/>
    <w:link w:val="EndnoteTextChar"/>
    <w:uiPriority w:val="99"/>
    <w:unhideWhenUsed/>
    <w:rsid w:val="00FE56A9"/>
    <w:rPr>
      <w:sz w:val="24"/>
      <w:szCs w:val="24"/>
      <w:lang w:eastAsia="x-none"/>
    </w:rPr>
  </w:style>
  <w:style w:type="character" w:customStyle="1" w:styleId="EndnoteTextChar">
    <w:name w:val="Endnote Text Char"/>
    <w:link w:val="EndnoteText"/>
    <w:uiPriority w:val="99"/>
    <w:rsid w:val="00FE56A9"/>
    <w:rPr>
      <w:sz w:val="24"/>
      <w:szCs w:val="24"/>
      <w:lang w:val="es-ES"/>
    </w:rPr>
  </w:style>
  <w:style w:type="character" w:styleId="EndnoteReference">
    <w:name w:val="endnote reference"/>
    <w:uiPriority w:val="99"/>
    <w:unhideWhenUsed/>
    <w:rsid w:val="00FE56A9"/>
    <w:rPr>
      <w:vertAlign w:val="superscript"/>
    </w:rPr>
  </w:style>
  <w:style w:type="paragraph" w:styleId="ListParagraph">
    <w:name w:val="List Paragraph"/>
    <w:basedOn w:val="Normal"/>
    <w:uiPriority w:val="34"/>
    <w:qFormat/>
    <w:rsid w:val="00810BD5"/>
    <w:pPr>
      <w:ind w:left="720"/>
      <w:contextualSpacing/>
    </w:pPr>
  </w:style>
  <w:style w:type="paragraph" w:styleId="Revision">
    <w:name w:val="Revision"/>
    <w:hidden/>
    <w:uiPriority w:val="71"/>
    <w:rsid w:val="0046200A"/>
    <w:rPr>
      <w:sz w:val="22"/>
      <w:szCs w:val="22"/>
      <w:lang w:val="es-ES"/>
    </w:rPr>
  </w:style>
  <w:style w:type="character" w:styleId="FollowedHyperlink">
    <w:name w:val="FollowedHyperlink"/>
    <w:basedOn w:val="DefaultParagraphFont"/>
    <w:uiPriority w:val="99"/>
    <w:semiHidden/>
    <w:unhideWhenUsed/>
    <w:rsid w:val="002C568C"/>
    <w:rPr>
      <w:color w:val="800080" w:themeColor="followedHyperlink"/>
      <w:u w:val="single"/>
    </w:rPr>
  </w:style>
  <w:style w:type="character" w:customStyle="1" w:styleId="Heading3Char">
    <w:name w:val="Heading 3 Char"/>
    <w:basedOn w:val="DefaultParagraphFont"/>
    <w:link w:val="Heading3"/>
    <w:uiPriority w:val="9"/>
    <w:semiHidden/>
    <w:rsid w:val="00473C7B"/>
    <w:rPr>
      <w:rFonts w:asciiTheme="majorHAnsi" w:eastAsiaTheme="majorEastAsia" w:hAnsiTheme="majorHAnsi" w:cstheme="majorBidi"/>
      <w:color w:val="243F60" w:themeColor="accent1" w:themeShade="7F"/>
      <w:sz w:val="24"/>
      <w:szCs w:val="24"/>
      <w:lang w:val="es-ES"/>
    </w:rPr>
  </w:style>
  <w:style w:type="paragraph" w:styleId="FootnoteText">
    <w:name w:val="footnote text"/>
    <w:basedOn w:val="Normal"/>
    <w:link w:val="FootnoteTextChar"/>
    <w:uiPriority w:val="99"/>
    <w:semiHidden/>
    <w:unhideWhenUsed/>
    <w:rsid w:val="00EC5C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5CBA"/>
    <w:rPr>
      <w:lang w:val="es-ES"/>
    </w:rPr>
  </w:style>
  <w:style w:type="character" w:styleId="FootnoteReference">
    <w:name w:val="footnote reference"/>
    <w:basedOn w:val="DefaultParagraphFont"/>
    <w:uiPriority w:val="99"/>
    <w:semiHidden/>
    <w:unhideWhenUsed/>
    <w:rsid w:val="00EC5C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64520">
      <w:bodyDiv w:val="1"/>
      <w:marLeft w:val="0"/>
      <w:marRight w:val="0"/>
      <w:marTop w:val="0"/>
      <w:marBottom w:val="0"/>
      <w:divBdr>
        <w:top w:val="none" w:sz="0" w:space="0" w:color="auto"/>
        <w:left w:val="none" w:sz="0" w:space="0" w:color="auto"/>
        <w:bottom w:val="none" w:sz="0" w:space="0" w:color="auto"/>
        <w:right w:val="none" w:sz="0" w:space="0" w:color="auto"/>
      </w:divBdr>
    </w:div>
    <w:div w:id="89661437">
      <w:bodyDiv w:val="1"/>
      <w:marLeft w:val="0"/>
      <w:marRight w:val="0"/>
      <w:marTop w:val="0"/>
      <w:marBottom w:val="0"/>
      <w:divBdr>
        <w:top w:val="none" w:sz="0" w:space="0" w:color="auto"/>
        <w:left w:val="none" w:sz="0" w:space="0" w:color="auto"/>
        <w:bottom w:val="none" w:sz="0" w:space="0" w:color="auto"/>
        <w:right w:val="none" w:sz="0" w:space="0" w:color="auto"/>
      </w:divBdr>
    </w:div>
    <w:div w:id="269122911">
      <w:bodyDiv w:val="1"/>
      <w:marLeft w:val="0"/>
      <w:marRight w:val="0"/>
      <w:marTop w:val="0"/>
      <w:marBottom w:val="0"/>
      <w:divBdr>
        <w:top w:val="none" w:sz="0" w:space="0" w:color="auto"/>
        <w:left w:val="none" w:sz="0" w:space="0" w:color="auto"/>
        <w:bottom w:val="none" w:sz="0" w:space="0" w:color="auto"/>
        <w:right w:val="none" w:sz="0" w:space="0" w:color="auto"/>
      </w:divBdr>
    </w:div>
    <w:div w:id="324407109">
      <w:bodyDiv w:val="1"/>
      <w:marLeft w:val="0"/>
      <w:marRight w:val="0"/>
      <w:marTop w:val="0"/>
      <w:marBottom w:val="0"/>
      <w:divBdr>
        <w:top w:val="none" w:sz="0" w:space="0" w:color="auto"/>
        <w:left w:val="none" w:sz="0" w:space="0" w:color="auto"/>
        <w:bottom w:val="none" w:sz="0" w:space="0" w:color="auto"/>
        <w:right w:val="none" w:sz="0" w:space="0" w:color="auto"/>
      </w:divBdr>
    </w:div>
    <w:div w:id="1156605535">
      <w:bodyDiv w:val="1"/>
      <w:marLeft w:val="0"/>
      <w:marRight w:val="0"/>
      <w:marTop w:val="0"/>
      <w:marBottom w:val="0"/>
      <w:divBdr>
        <w:top w:val="none" w:sz="0" w:space="0" w:color="auto"/>
        <w:left w:val="none" w:sz="0" w:space="0" w:color="auto"/>
        <w:bottom w:val="none" w:sz="0" w:space="0" w:color="auto"/>
        <w:right w:val="none" w:sz="0" w:space="0" w:color="auto"/>
      </w:divBdr>
    </w:div>
    <w:div w:id="1200895654">
      <w:bodyDiv w:val="1"/>
      <w:marLeft w:val="0"/>
      <w:marRight w:val="0"/>
      <w:marTop w:val="0"/>
      <w:marBottom w:val="0"/>
      <w:divBdr>
        <w:top w:val="none" w:sz="0" w:space="0" w:color="auto"/>
        <w:left w:val="none" w:sz="0" w:space="0" w:color="auto"/>
        <w:bottom w:val="none" w:sz="0" w:space="0" w:color="auto"/>
        <w:right w:val="none" w:sz="0" w:space="0" w:color="auto"/>
      </w:divBdr>
    </w:div>
    <w:div w:id="1377506795">
      <w:bodyDiv w:val="1"/>
      <w:marLeft w:val="0"/>
      <w:marRight w:val="0"/>
      <w:marTop w:val="0"/>
      <w:marBottom w:val="0"/>
      <w:divBdr>
        <w:top w:val="none" w:sz="0" w:space="0" w:color="auto"/>
        <w:left w:val="none" w:sz="0" w:space="0" w:color="auto"/>
        <w:bottom w:val="none" w:sz="0" w:space="0" w:color="auto"/>
        <w:right w:val="none" w:sz="0" w:space="0" w:color="auto"/>
      </w:divBdr>
    </w:div>
    <w:div w:id="1537769320">
      <w:bodyDiv w:val="1"/>
      <w:marLeft w:val="0"/>
      <w:marRight w:val="0"/>
      <w:marTop w:val="0"/>
      <w:marBottom w:val="0"/>
      <w:divBdr>
        <w:top w:val="none" w:sz="0" w:space="0" w:color="auto"/>
        <w:left w:val="none" w:sz="0" w:space="0" w:color="auto"/>
        <w:bottom w:val="none" w:sz="0" w:space="0" w:color="auto"/>
        <w:right w:val="none" w:sz="0" w:space="0" w:color="auto"/>
      </w:divBdr>
    </w:div>
    <w:div w:id="19805747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rmen.garcia@urjc.es" TargetMode="External"/><Relationship Id="rId12" Type="http://schemas.openxmlformats.org/officeDocument/2006/relationships/hyperlink" Target="mailto:mercedes.hoyo@urjc.es" TargetMode="External"/><Relationship Id="rId13" Type="http://schemas.openxmlformats.org/officeDocument/2006/relationships/hyperlink" Target="mailto:jesus.delolmo@urjc.es" TargetMode="External"/><Relationship Id="rId14" Type="http://schemas.openxmlformats.org/officeDocument/2006/relationships/hyperlink" Target="http://tecnologia.elpais.com/tecnologia/2014/04/22/actualidad/1398191305_540693.html" TargetMode="External"/><Relationship Id="rId15" Type="http://schemas.openxmlformats.org/officeDocument/2006/relationships/hyperlink" Target="http://www.iabspain.net/wp-content/uploads/downloads/2014/04/V-Estudio-Anual-de-Redes-Sociales-versi%C3%B3n-reducida.pdf" TargetMode="External"/><Relationship Id="rId16" Type="http://schemas.openxmlformats.org/officeDocument/2006/relationships/hyperlink" Target="http://suite101.net/article/15m-una-protesta-coordinada-a-traves-de-twitter-a59920" TargetMode="External"/><Relationship Id="rId17" Type="http://schemas.openxmlformats.org/officeDocument/2006/relationships/hyperlink" Target="http://www.seap.minhap.gob.es/en/ministerio/delegaciones_gobierno/delegaciones/madrid/actualidad/notas_de_prensa/notas/2015/01/2015_01_16.html" TargetMode="External"/><Relationship Id="rId18" Type="http://schemas.openxmlformats.org/officeDocument/2006/relationships/hyperlink" Target="http://www.ontsi.red.es/ontsi/es/estudios-informes/xliii-oleada-del-panel-hogares-%E2%80%9Clas-tic-en-los-hogares-espa%C3%B1oles%E2%80%9D-1t2014" TargetMode="External"/><Relationship Id="rId19" Type="http://schemas.openxmlformats.org/officeDocument/2006/relationships/hyperlink" Target="http://tcanalysis.com/blog/posts/the-cocktail-analysis-y-arena-publican-la-vi-ola-del-observatorio-de-redes-sociale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C15F1E56670B84182124A4C3FB09C14" ma:contentTypeVersion="0" ma:contentTypeDescription="Crear nuevo documento." ma:contentTypeScope="" ma:versionID="166dff5376a40533da83e13288fd31b2">
  <xsd:schema xmlns:xsd="http://www.w3.org/2001/XMLSchema" xmlns:xs="http://www.w3.org/2001/XMLSchema" xmlns:p="http://schemas.microsoft.com/office/2006/metadata/properties" targetNamespace="http://schemas.microsoft.com/office/2006/metadata/properties" ma:root="true" ma:fieldsID="fca090561b134a6ed6381a99865dc8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B0E78C6-6099-4118-ACA2-EDB4C4722B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7C0F4E3-585C-4464-8C42-C85B2ED23646}">
  <ds:schemaRefs>
    <ds:schemaRef ds:uri="http://schemas.microsoft.com/sharepoint/v3/contenttype/forms"/>
  </ds:schemaRefs>
</ds:datastoreItem>
</file>

<file path=customXml/itemProps3.xml><?xml version="1.0" encoding="utf-8"?>
<ds:datastoreItem xmlns:ds="http://schemas.openxmlformats.org/officeDocument/2006/customXml" ds:itemID="{339F804F-3515-854D-BD38-71F684157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6460</Words>
  <Characters>36826</Characters>
  <Application>Microsoft Macintosh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43200</CharactersWithSpaces>
  <SharedDoc>false</SharedDoc>
  <HLinks>
    <vt:vector size="30" baseType="variant">
      <vt:variant>
        <vt:i4>3211336</vt:i4>
      </vt:variant>
      <vt:variant>
        <vt:i4>12</vt:i4>
      </vt:variant>
      <vt:variant>
        <vt:i4>0</vt:i4>
      </vt:variant>
      <vt:variant>
        <vt:i4>5</vt:i4>
      </vt:variant>
      <vt:variant>
        <vt:lpwstr>http://www.seap.minhap.gob.es/en/ministerio/delegaciones_gobierno/delegaciones/madrid/actualidad/notas_de_prensa/notas/2015/01/2015_01_16.html</vt:lpwstr>
      </vt:variant>
      <vt:variant>
        <vt:lpwstr/>
      </vt:variant>
      <vt:variant>
        <vt:i4>2097168</vt:i4>
      </vt:variant>
      <vt:variant>
        <vt:i4>9</vt:i4>
      </vt:variant>
      <vt:variant>
        <vt:i4>0</vt:i4>
      </vt:variant>
      <vt:variant>
        <vt:i4>5</vt:i4>
      </vt:variant>
      <vt:variant>
        <vt:lpwstr>http://www.abacq.net/imagineria/discur5.htm</vt:lpwstr>
      </vt:variant>
      <vt:variant>
        <vt:lpwstr/>
      </vt:variant>
      <vt:variant>
        <vt:i4>3538958</vt:i4>
      </vt:variant>
      <vt:variant>
        <vt:i4>6</vt:i4>
      </vt:variant>
      <vt:variant>
        <vt:i4>0</vt:i4>
      </vt:variant>
      <vt:variant>
        <vt:i4>5</vt:i4>
      </vt:variant>
      <vt:variant>
        <vt:lpwstr>http://www.interior.gob.es/documents/10180/2563633/Encuesta+sobre+h%C3%A1bitos+de+uso+y+seguridad+de+internet+de+menores+y+j%C3%B3venes+en+Espa%C3%B1a/b88a590a-514d-49a2-9162-f58b7e2cb354</vt:lpwstr>
      </vt:variant>
      <vt:variant>
        <vt:lpwstr/>
      </vt:variant>
      <vt:variant>
        <vt:i4>1966135</vt:i4>
      </vt:variant>
      <vt:variant>
        <vt:i4>3</vt:i4>
      </vt:variant>
      <vt:variant>
        <vt:i4>0</vt:i4>
      </vt:variant>
      <vt:variant>
        <vt:i4>5</vt:i4>
      </vt:variant>
      <vt:variant>
        <vt:lpwstr>http://tecnologia.elpais.com/tecnologia/2014/04/22/actualidad/1398191305_540693.html</vt:lpwstr>
      </vt:variant>
      <vt:variant>
        <vt:lpwstr/>
      </vt:variant>
      <vt:variant>
        <vt:i4>1507403</vt:i4>
      </vt:variant>
      <vt:variant>
        <vt:i4>0</vt:i4>
      </vt:variant>
      <vt:variant>
        <vt:i4>0</vt:i4>
      </vt:variant>
      <vt:variant>
        <vt:i4>5</vt:i4>
      </vt:variant>
      <vt:variant>
        <vt:lpwstr>http://www.ontsi.red.es/ontsi/sites/default/files/perfil_sociodemografico_de_los_internautas_datos_ine_2014.pdf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2016-06-29T21:13:00Z</dcterms:created>
  <dcterms:modified xsi:type="dcterms:W3CDTF">2016-06-29T21:13:00Z</dcterms:modified>
</cp:coreProperties>
</file>